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CE72E2" w:rsidRDefault="00043A10" w:rsidP="00043A10">
      <w:pPr>
        <w:pStyle w:val="Title1"/>
        <w:rPr>
          <w:lang w:val="en-GB"/>
        </w:rPr>
      </w:pPr>
      <w:r w:rsidRPr="00CE72E2">
        <w:rPr>
          <w:lang w:val="en-GB"/>
        </w:rPr>
        <w:t>NEWCASTLE UNIVERSITY</w:t>
      </w:r>
    </w:p>
    <w:p w:rsidR="00043A10" w:rsidRPr="00CE72E2" w:rsidRDefault="00043A10" w:rsidP="00B64125">
      <w:pPr>
        <w:pStyle w:val="Title1"/>
        <w:rPr>
          <w:lang w:val="en-GB"/>
        </w:rPr>
      </w:pPr>
    </w:p>
    <w:p w:rsidR="00043A10" w:rsidRPr="00CE72E2" w:rsidRDefault="00043A10" w:rsidP="00043A10">
      <w:pPr>
        <w:pStyle w:val="author"/>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821AE6" w:rsidRPr="00CE72E2" w:rsidRDefault="00B64125" w:rsidP="00B64125">
      <w:pPr>
        <w:pStyle w:val="Title1"/>
        <w:rPr>
          <w:lang w:val="en-GB"/>
        </w:rPr>
      </w:pPr>
      <w:r w:rsidRPr="00CE72E2">
        <w:rPr>
          <w:lang w:val="en-GB"/>
        </w:rPr>
        <w:t>Implementing Finite State Machines on the Graphics Processing Unit</w:t>
      </w:r>
    </w:p>
    <w:p w:rsidR="00B64125" w:rsidRPr="00CE72E2" w:rsidRDefault="00043A10" w:rsidP="00043A10">
      <w:pPr>
        <w:pStyle w:val="author"/>
        <w:rPr>
          <w:lang w:val="en-GB"/>
        </w:rPr>
      </w:pPr>
      <w:r w:rsidRPr="00CE72E2">
        <w:rPr>
          <w:lang w:val="en-GB"/>
        </w:rPr>
        <w:t>Andrew Jones (110305163)</w:t>
      </w:r>
    </w:p>
    <w:p w:rsidR="00043A10" w:rsidRPr="00CE72E2" w:rsidRDefault="00043A10" w:rsidP="00043A10">
      <w:pPr>
        <w:pStyle w:val="address"/>
        <w:rPr>
          <w:lang w:val="en-GB"/>
        </w:rPr>
      </w:pPr>
      <w:r w:rsidRPr="00CE72E2">
        <w:rPr>
          <w:lang w:val="en-GB"/>
        </w:rPr>
        <w:t xml:space="preserve">Master Computer </w:t>
      </w:r>
      <w:r w:rsidR="002A0150" w:rsidRPr="00CE72E2">
        <w:rPr>
          <w:lang w:val="en-GB"/>
        </w:rPr>
        <w:t>Science</w:t>
      </w:r>
      <w:r w:rsidRPr="00CE72E2">
        <w:rPr>
          <w:lang w:val="en-GB"/>
        </w:rPr>
        <w:t xml:space="preserve"> May 2014</w:t>
      </w:r>
    </w:p>
    <w:p w:rsidR="00043A10" w:rsidRPr="00CE72E2" w:rsidRDefault="00043A10" w:rsidP="00043A10">
      <w:pPr>
        <w:pStyle w:val="address"/>
        <w:rPr>
          <w:lang w:val="en-GB"/>
        </w:rPr>
      </w:pPr>
      <w:r w:rsidRPr="00CE72E2">
        <w:rPr>
          <w:lang w:val="en-GB"/>
        </w:rPr>
        <w:t>Supervisor: Dr William Blewitt</w:t>
      </w:r>
    </w:p>
    <w:p w:rsidR="00AA303D" w:rsidRPr="00CE72E2" w:rsidRDefault="00CB0747" w:rsidP="00AA303D">
      <w:pPr>
        <w:pStyle w:val="address"/>
        <w:rPr>
          <w:lang w:val="en-GB"/>
        </w:rPr>
      </w:pPr>
      <w:r>
        <w:rPr>
          <w:lang w:val="en-GB"/>
        </w:rPr>
        <w:t xml:space="preserve">Word Count </w:t>
      </w:r>
      <w:r w:rsidR="00755D27">
        <w:rPr>
          <w:lang w:val="en-GB"/>
        </w:rPr>
        <w:t>10,469</w:t>
      </w:r>
      <w:bookmarkStart w:id="0" w:name="_GoBack"/>
      <w:bookmarkEnd w:id="0"/>
    </w:p>
    <w:p w:rsidR="00AA303D" w:rsidRPr="00CE72E2" w:rsidRDefault="00AA303D" w:rsidP="00AA303D">
      <w:pPr>
        <w:pStyle w:val="address"/>
        <w:rPr>
          <w:lang w:val="en-GB"/>
        </w:rPr>
      </w:pPr>
    </w:p>
    <w:p w:rsidR="00043A10" w:rsidRPr="00CE72E2" w:rsidRDefault="00AA303D" w:rsidP="00AA303D">
      <w:pPr>
        <w:pStyle w:val="address"/>
        <w:jc w:val="both"/>
        <w:rPr>
          <w:b/>
          <w:lang w:val="en-GB"/>
        </w:rPr>
      </w:pPr>
      <w:r w:rsidRPr="00CE72E2">
        <w:rPr>
          <w:lang w:val="en-GB"/>
        </w:rPr>
        <w:br w:type="page"/>
      </w:r>
      <w:r w:rsidRPr="00CE72E2">
        <w:rPr>
          <w:b/>
          <w:lang w:val="en-GB"/>
        </w:rPr>
        <w:lastRenderedPageBreak/>
        <w:t>Abstract.</w:t>
      </w:r>
    </w:p>
    <w:p w:rsidR="00F03DED" w:rsidRDefault="00285C60" w:rsidP="00AA303D">
      <w:pPr>
        <w:pStyle w:val="address"/>
        <w:jc w:val="both"/>
      </w:pPr>
      <w:r w:rsidRPr="00285C60">
        <w:t>Modern GPU</w:t>
      </w:r>
      <w:r>
        <w:t xml:space="preserve">s (Graphics </w:t>
      </w:r>
      <w:r w:rsidR="00F03DED">
        <w:t>Processing U</w:t>
      </w:r>
      <w:r>
        <w:t>nits) have evolved over the years to become</w:t>
      </w:r>
      <w:r w:rsidR="00F03DED">
        <w:t xml:space="preserve"> very flexible and powerful processors. This work looks at harnessing this power to host a FSM (Finite State Machine) from a modern online game</w:t>
      </w:r>
      <w:r w:rsidR="003078FD">
        <w:t>’s AI</w:t>
      </w:r>
      <w:r w:rsidR="00F03DED">
        <w:t xml:space="preserve">. A CPU (Central Processing Unit) and GPU implementation of the same FSM are created and documented in order to create a fair comparison of the two systems. The results show that the GPU implementation, with some optimizations, </w:t>
      </w:r>
      <w:r w:rsidR="00B31387">
        <w:t>performs up to 14 times faster than the CPU implementation</w:t>
      </w:r>
      <w:r w:rsidR="00F373D2">
        <w:t>. This is a major performance increase that in the right circumstances can provide a significant benefit to a game.</w:t>
      </w:r>
    </w:p>
    <w:p w:rsidR="00AA303D" w:rsidRPr="002B3244" w:rsidRDefault="00AA303D" w:rsidP="00AA303D">
      <w:pPr>
        <w:pStyle w:val="address"/>
        <w:jc w:val="both"/>
        <w:rPr>
          <w:b/>
        </w:rPr>
      </w:pPr>
      <w:r w:rsidRPr="00CE72E2">
        <w:rPr>
          <w:lang w:val="en-GB"/>
        </w:rPr>
        <w:br w:type="page"/>
      </w:r>
      <w:r w:rsidRPr="002B3244">
        <w:rPr>
          <w:b/>
          <w:lang w:val="en-GB"/>
        </w:rPr>
        <w:lastRenderedPageBreak/>
        <w:t>Declaration</w:t>
      </w:r>
    </w:p>
    <w:p w:rsidR="00AA303D" w:rsidRPr="00CE72E2" w:rsidRDefault="002B3244" w:rsidP="00AA303D">
      <w:pPr>
        <w:pStyle w:val="address"/>
        <w:jc w:val="both"/>
        <w:rPr>
          <w:lang w:val="en-GB"/>
        </w:rPr>
      </w:pPr>
      <w:r>
        <w:rPr>
          <w:lang w:val="en-GB"/>
        </w:rPr>
        <w:t>“I declare that this dissertation represents my own work, except where otherwise stated.”</w:t>
      </w:r>
    </w:p>
    <w:p w:rsidR="00AA303D" w:rsidRPr="00CE72E2" w:rsidRDefault="00AA303D" w:rsidP="00AA303D">
      <w:pPr>
        <w:pStyle w:val="address"/>
        <w:jc w:val="both"/>
        <w:rPr>
          <w:lang w:val="en-GB"/>
        </w:rPr>
      </w:pPr>
    </w:p>
    <w:p w:rsidR="00AA303D" w:rsidRPr="002B3244" w:rsidRDefault="00AA303D" w:rsidP="00AA303D">
      <w:pPr>
        <w:pStyle w:val="address"/>
        <w:jc w:val="both"/>
        <w:rPr>
          <w:b/>
          <w:lang w:val="en-GB"/>
        </w:rPr>
      </w:pPr>
      <w:r w:rsidRPr="002B3244">
        <w:rPr>
          <w:b/>
          <w:lang w:val="en-GB"/>
        </w:rPr>
        <w:t>Acknowledgement</w:t>
      </w:r>
    </w:p>
    <w:p w:rsidR="009D1D45" w:rsidRDefault="002B3244" w:rsidP="009D1D45">
      <w:pPr>
        <w:pStyle w:val="address"/>
        <w:jc w:val="both"/>
        <w:rPr>
          <w:lang w:val="en-GB"/>
        </w:rPr>
      </w:pPr>
      <w:r>
        <w:rPr>
          <w:lang w:val="en-GB"/>
        </w:rPr>
        <w:t>I would like to thank my supervisor, Dr William Blewitt</w:t>
      </w:r>
      <w:r w:rsidR="00943071">
        <w:rPr>
          <w:lang w:val="en-GB"/>
        </w:rPr>
        <w:t xml:space="preserve"> for his constant support and advice given throu</w:t>
      </w:r>
      <w:r w:rsidR="00EF7C6E">
        <w:rPr>
          <w:lang w:val="en-GB"/>
        </w:rPr>
        <w:t>ghou</w:t>
      </w:r>
      <w:r w:rsidR="00413C0C">
        <w:rPr>
          <w:lang w:val="en-GB"/>
        </w:rPr>
        <w:t xml:space="preserve">t the course of the project as well </w:t>
      </w:r>
      <w:r w:rsidR="00F373D2">
        <w:rPr>
          <w:lang w:val="en-GB"/>
        </w:rPr>
        <w:t xml:space="preserve">as </w:t>
      </w:r>
      <w:r w:rsidR="00413C0C">
        <w:rPr>
          <w:lang w:val="en-GB"/>
        </w:rPr>
        <w:t>staff and fellow students</w:t>
      </w:r>
      <w:r w:rsidR="00F373D2">
        <w:rPr>
          <w:lang w:val="en-GB"/>
        </w:rPr>
        <w:t>.</w:t>
      </w:r>
    </w:p>
    <w:p w:rsidR="00AA303D" w:rsidRPr="009D1D45" w:rsidRDefault="009D1D45" w:rsidP="009D1D45">
      <w:pPr>
        <w:pStyle w:val="author"/>
        <w:rPr>
          <w:sz w:val="18"/>
          <w:lang w:val="en-GB"/>
        </w:rPr>
      </w:pPr>
      <w:r>
        <w:rPr>
          <w:lang w:val="en-GB"/>
        </w:rPr>
        <w:br w:type="page"/>
      </w:r>
    </w:p>
    <w:sdt>
      <w:sdtPr>
        <w:id w:val="46813238"/>
        <w:docPartObj>
          <w:docPartGallery w:val="Table of Contents"/>
          <w:docPartUnique/>
        </w:docPartObj>
      </w:sdtPr>
      <w:sdtEndPr>
        <w:rPr>
          <w:rFonts w:ascii="Times New Roman" w:eastAsia="Times New Roman" w:hAnsi="Times New Roman" w:cs="Times New Roman"/>
          <w:noProof/>
          <w:color w:val="auto"/>
          <w:sz w:val="20"/>
          <w:szCs w:val="20"/>
          <w:lang w:eastAsia="de-DE"/>
        </w:rPr>
      </w:sdtEndPr>
      <w:sdtContent>
        <w:p w:rsidR="009D1D45" w:rsidRPr="009D1D45" w:rsidRDefault="009D1D45">
          <w:pPr>
            <w:pStyle w:val="TOCHeading"/>
            <w:rPr>
              <w:color w:val="auto"/>
            </w:rPr>
          </w:pPr>
          <w:r w:rsidRPr="009D1D45">
            <w:rPr>
              <w:color w:val="auto"/>
            </w:rPr>
            <w:t>Contents</w:t>
          </w:r>
        </w:p>
        <w:p w:rsidR="009D1D45" w:rsidRDefault="009D1D45">
          <w:pPr>
            <w:pStyle w:val="TOC1"/>
            <w:tabs>
              <w:tab w:val="right" w:leader="dot" w:pos="6908"/>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20235201" w:history="1">
            <w:r w:rsidRPr="00FE0149">
              <w:rPr>
                <w:rStyle w:val="Hyperlink"/>
                <w:noProof/>
                <w:lang w:val="en-GB"/>
              </w:rPr>
              <w:t>Introduction</w:t>
            </w:r>
            <w:r>
              <w:rPr>
                <w:noProof/>
                <w:webHidden/>
              </w:rPr>
              <w:tab/>
            </w:r>
            <w:r>
              <w:rPr>
                <w:noProof/>
                <w:webHidden/>
              </w:rPr>
              <w:fldChar w:fldCharType="begin"/>
            </w:r>
            <w:r>
              <w:rPr>
                <w:noProof/>
                <w:webHidden/>
              </w:rPr>
              <w:instrText xml:space="preserve"> PAGEREF _Toc420235201 \h </w:instrText>
            </w:r>
            <w:r>
              <w:rPr>
                <w:noProof/>
                <w:webHidden/>
              </w:rPr>
            </w:r>
            <w:r>
              <w:rPr>
                <w:noProof/>
                <w:webHidden/>
              </w:rPr>
              <w:fldChar w:fldCharType="separate"/>
            </w:r>
            <w:r>
              <w:rPr>
                <w:noProof/>
                <w:webHidden/>
              </w:rPr>
              <w:t>6</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02" w:history="1">
            <w:r w:rsidRPr="00FE0149">
              <w:rPr>
                <w:rStyle w:val="Hyperlink"/>
                <w:noProof/>
                <w:lang w:val="en-GB"/>
              </w:rPr>
              <w:t>1.1</w:t>
            </w:r>
            <w:r>
              <w:rPr>
                <w:rFonts w:asciiTheme="minorHAnsi" w:eastAsiaTheme="minorEastAsia" w:hAnsiTheme="minorHAnsi" w:cstheme="minorBidi"/>
                <w:noProof/>
                <w:sz w:val="22"/>
                <w:szCs w:val="22"/>
                <w:lang w:val="en-GB" w:eastAsia="en-GB"/>
              </w:rPr>
              <w:tab/>
            </w:r>
            <w:r w:rsidRPr="00FE0149">
              <w:rPr>
                <w:rStyle w:val="Hyperlink"/>
                <w:noProof/>
                <w:lang w:val="en-GB"/>
              </w:rPr>
              <w:t>Terminology</w:t>
            </w:r>
            <w:r>
              <w:rPr>
                <w:noProof/>
                <w:webHidden/>
              </w:rPr>
              <w:tab/>
            </w:r>
            <w:r>
              <w:rPr>
                <w:noProof/>
                <w:webHidden/>
              </w:rPr>
              <w:fldChar w:fldCharType="begin"/>
            </w:r>
            <w:r>
              <w:rPr>
                <w:noProof/>
                <w:webHidden/>
              </w:rPr>
              <w:instrText xml:space="preserve"> PAGEREF _Toc420235202 \h </w:instrText>
            </w:r>
            <w:r>
              <w:rPr>
                <w:noProof/>
                <w:webHidden/>
              </w:rPr>
            </w:r>
            <w:r>
              <w:rPr>
                <w:noProof/>
                <w:webHidden/>
              </w:rPr>
              <w:fldChar w:fldCharType="separate"/>
            </w:r>
            <w:r>
              <w:rPr>
                <w:noProof/>
                <w:webHidden/>
              </w:rPr>
              <w:t>6</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03" w:history="1">
            <w:r w:rsidRPr="00FE0149">
              <w:rPr>
                <w:rStyle w:val="Hyperlink"/>
                <w:noProof/>
                <w:lang w:val="en-GB"/>
              </w:rPr>
              <w:t>1.2</w:t>
            </w:r>
            <w:r>
              <w:rPr>
                <w:rFonts w:asciiTheme="minorHAnsi" w:eastAsiaTheme="minorEastAsia" w:hAnsiTheme="minorHAnsi" w:cstheme="minorBidi"/>
                <w:noProof/>
                <w:sz w:val="22"/>
                <w:szCs w:val="22"/>
                <w:lang w:val="en-GB" w:eastAsia="en-GB"/>
              </w:rPr>
              <w:tab/>
            </w:r>
            <w:r w:rsidRPr="00FE0149">
              <w:rPr>
                <w:rStyle w:val="Hyperlink"/>
                <w:noProof/>
                <w:lang w:val="en-GB"/>
              </w:rPr>
              <w:t>Introduction</w:t>
            </w:r>
            <w:r>
              <w:rPr>
                <w:noProof/>
                <w:webHidden/>
              </w:rPr>
              <w:tab/>
            </w:r>
            <w:r>
              <w:rPr>
                <w:noProof/>
                <w:webHidden/>
              </w:rPr>
              <w:fldChar w:fldCharType="begin"/>
            </w:r>
            <w:r>
              <w:rPr>
                <w:noProof/>
                <w:webHidden/>
              </w:rPr>
              <w:instrText xml:space="preserve"> PAGEREF _Toc420235203 \h </w:instrText>
            </w:r>
            <w:r>
              <w:rPr>
                <w:noProof/>
                <w:webHidden/>
              </w:rPr>
            </w:r>
            <w:r>
              <w:rPr>
                <w:noProof/>
                <w:webHidden/>
              </w:rPr>
              <w:fldChar w:fldCharType="separate"/>
            </w:r>
            <w:r>
              <w:rPr>
                <w:noProof/>
                <w:webHidden/>
              </w:rPr>
              <w:t>6</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04" w:history="1">
            <w:r w:rsidRPr="00FE0149">
              <w:rPr>
                <w:rStyle w:val="Hyperlink"/>
                <w:noProof/>
                <w:lang w:val="en-GB"/>
              </w:rPr>
              <w:t>1.3</w:t>
            </w:r>
            <w:r>
              <w:rPr>
                <w:rFonts w:asciiTheme="minorHAnsi" w:eastAsiaTheme="minorEastAsia" w:hAnsiTheme="minorHAnsi" w:cstheme="minorBidi"/>
                <w:noProof/>
                <w:sz w:val="22"/>
                <w:szCs w:val="22"/>
                <w:lang w:val="en-GB" w:eastAsia="en-GB"/>
              </w:rPr>
              <w:tab/>
            </w:r>
            <w:r w:rsidRPr="00FE0149">
              <w:rPr>
                <w:rStyle w:val="Hyperlink"/>
                <w:noProof/>
                <w:lang w:val="en-GB"/>
              </w:rPr>
              <w:t>Aims and Objectives</w:t>
            </w:r>
            <w:r>
              <w:rPr>
                <w:noProof/>
                <w:webHidden/>
              </w:rPr>
              <w:tab/>
            </w:r>
            <w:r>
              <w:rPr>
                <w:noProof/>
                <w:webHidden/>
              </w:rPr>
              <w:fldChar w:fldCharType="begin"/>
            </w:r>
            <w:r>
              <w:rPr>
                <w:noProof/>
                <w:webHidden/>
              </w:rPr>
              <w:instrText xml:space="preserve"> PAGEREF _Toc420235204 \h </w:instrText>
            </w:r>
            <w:r>
              <w:rPr>
                <w:noProof/>
                <w:webHidden/>
              </w:rPr>
            </w:r>
            <w:r>
              <w:rPr>
                <w:noProof/>
                <w:webHidden/>
              </w:rPr>
              <w:fldChar w:fldCharType="separate"/>
            </w:r>
            <w:r>
              <w:rPr>
                <w:noProof/>
                <w:webHidden/>
              </w:rPr>
              <w:t>7</w:t>
            </w:r>
            <w:r>
              <w:rPr>
                <w:noProof/>
                <w:webHidden/>
              </w:rPr>
              <w:fldChar w:fldCharType="end"/>
            </w:r>
          </w:hyperlink>
        </w:p>
        <w:p w:rsidR="009D1D45" w:rsidRDefault="009D1D45">
          <w:pPr>
            <w:pStyle w:val="TOC1"/>
            <w:tabs>
              <w:tab w:val="left" w:pos="660"/>
              <w:tab w:val="right" w:leader="dot" w:pos="6908"/>
            </w:tabs>
            <w:rPr>
              <w:rFonts w:asciiTheme="minorHAnsi" w:eastAsiaTheme="minorEastAsia" w:hAnsiTheme="minorHAnsi" w:cstheme="minorBidi"/>
              <w:noProof/>
              <w:sz w:val="22"/>
              <w:szCs w:val="22"/>
              <w:lang w:val="en-GB" w:eastAsia="en-GB"/>
            </w:rPr>
          </w:pPr>
          <w:hyperlink w:anchor="_Toc420235205" w:history="1">
            <w:r w:rsidRPr="00FE0149">
              <w:rPr>
                <w:rStyle w:val="Hyperlink"/>
                <w:noProof/>
                <w:lang w:val="en-GB"/>
              </w:rPr>
              <w:t>2</w:t>
            </w:r>
            <w:r>
              <w:rPr>
                <w:rFonts w:asciiTheme="minorHAnsi" w:eastAsiaTheme="minorEastAsia" w:hAnsiTheme="minorHAnsi" w:cstheme="minorBidi"/>
                <w:noProof/>
                <w:sz w:val="22"/>
                <w:szCs w:val="22"/>
                <w:lang w:val="en-GB" w:eastAsia="en-GB"/>
              </w:rPr>
              <w:tab/>
            </w:r>
            <w:r w:rsidRPr="00FE0149">
              <w:rPr>
                <w:rStyle w:val="Hyperlink"/>
                <w:noProof/>
                <w:lang w:val="en-GB"/>
              </w:rPr>
              <w:t>Research</w:t>
            </w:r>
            <w:r>
              <w:rPr>
                <w:noProof/>
                <w:webHidden/>
              </w:rPr>
              <w:tab/>
            </w:r>
            <w:r>
              <w:rPr>
                <w:noProof/>
                <w:webHidden/>
              </w:rPr>
              <w:fldChar w:fldCharType="begin"/>
            </w:r>
            <w:r>
              <w:rPr>
                <w:noProof/>
                <w:webHidden/>
              </w:rPr>
              <w:instrText xml:space="preserve"> PAGEREF _Toc420235205 \h </w:instrText>
            </w:r>
            <w:r>
              <w:rPr>
                <w:noProof/>
                <w:webHidden/>
              </w:rPr>
            </w:r>
            <w:r>
              <w:rPr>
                <w:noProof/>
                <w:webHidden/>
              </w:rPr>
              <w:fldChar w:fldCharType="separate"/>
            </w:r>
            <w:r>
              <w:rPr>
                <w:noProof/>
                <w:webHidden/>
              </w:rPr>
              <w:t>7</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06" w:history="1">
            <w:r w:rsidRPr="00FE0149">
              <w:rPr>
                <w:rStyle w:val="Hyperlink"/>
                <w:noProof/>
                <w:lang w:val="en-GB"/>
              </w:rPr>
              <w:t>2.1</w:t>
            </w:r>
            <w:r>
              <w:rPr>
                <w:rFonts w:asciiTheme="minorHAnsi" w:eastAsiaTheme="minorEastAsia" w:hAnsiTheme="minorHAnsi" w:cstheme="minorBidi"/>
                <w:noProof/>
                <w:sz w:val="22"/>
                <w:szCs w:val="22"/>
                <w:lang w:val="en-GB" w:eastAsia="en-GB"/>
              </w:rPr>
              <w:tab/>
            </w:r>
            <w:r w:rsidRPr="00FE0149">
              <w:rPr>
                <w:rStyle w:val="Hyperlink"/>
                <w:noProof/>
                <w:lang w:val="en-GB"/>
              </w:rPr>
              <w:t>Artificial Intelligence within Games</w:t>
            </w:r>
            <w:r>
              <w:rPr>
                <w:noProof/>
                <w:webHidden/>
              </w:rPr>
              <w:tab/>
            </w:r>
            <w:r>
              <w:rPr>
                <w:noProof/>
                <w:webHidden/>
              </w:rPr>
              <w:fldChar w:fldCharType="begin"/>
            </w:r>
            <w:r>
              <w:rPr>
                <w:noProof/>
                <w:webHidden/>
              </w:rPr>
              <w:instrText xml:space="preserve"> PAGEREF _Toc420235206 \h </w:instrText>
            </w:r>
            <w:r>
              <w:rPr>
                <w:noProof/>
                <w:webHidden/>
              </w:rPr>
            </w:r>
            <w:r>
              <w:rPr>
                <w:noProof/>
                <w:webHidden/>
              </w:rPr>
              <w:fldChar w:fldCharType="separate"/>
            </w:r>
            <w:r>
              <w:rPr>
                <w:noProof/>
                <w:webHidden/>
              </w:rPr>
              <w:t>7</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07" w:history="1">
            <w:r w:rsidRPr="00FE0149">
              <w:rPr>
                <w:rStyle w:val="Hyperlink"/>
                <w:noProof/>
                <w:lang w:val="en-GB"/>
              </w:rPr>
              <w:t>2.2</w:t>
            </w:r>
            <w:r>
              <w:rPr>
                <w:rFonts w:asciiTheme="minorHAnsi" w:eastAsiaTheme="minorEastAsia" w:hAnsiTheme="minorHAnsi" w:cstheme="minorBidi"/>
                <w:noProof/>
                <w:sz w:val="22"/>
                <w:szCs w:val="22"/>
                <w:lang w:val="en-GB" w:eastAsia="en-GB"/>
              </w:rPr>
              <w:tab/>
            </w:r>
            <w:r w:rsidRPr="00FE0149">
              <w:rPr>
                <w:rStyle w:val="Hyperlink"/>
                <w:noProof/>
                <w:lang w:val="en-GB"/>
              </w:rPr>
              <w:t>General Purpose computation on Graphics Processing Units</w:t>
            </w:r>
            <w:r>
              <w:rPr>
                <w:noProof/>
                <w:webHidden/>
              </w:rPr>
              <w:tab/>
            </w:r>
            <w:r>
              <w:rPr>
                <w:noProof/>
                <w:webHidden/>
              </w:rPr>
              <w:fldChar w:fldCharType="begin"/>
            </w:r>
            <w:r>
              <w:rPr>
                <w:noProof/>
                <w:webHidden/>
              </w:rPr>
              <w:instrText xml:space="preserve"> PAGEREF _Toc420235207 \h </w:instrText>
            </w:r>
            <w:r>
              <w:rPr>
                <w:noProof/>
                <w:webHidden/>
              </w:rPr>
            </w:r>
            <w:r>
              <w:rPr>
                <w:noProof/>
                <w:webHidden/>
              </w:rPr>
              <w:fldChar w:fldCharType="separate"/>
            </w:r>
            <w:r>
              <w:rPr>
                <w:noProof/>
                <w:webHidden/>
              </w:rPr>
              <w:t>8</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08" w:history="1">
            <w:r w:rsidRPr="00FE0149">
              <w:rPr>
                <w:rStyle w:val="Hyperlink"/>
                <w:noProof/>
                <w:lang w:val="en-GB"/>
              </w:rPr>
              <w:t>2.3</w:t>
            </w:r>
            <w:r>
              <w:rPr>
                <w:rFonts w:asciiTheme="minorHAnsi" w:eastAsiaTheme="minorEastAsia" w:hAnsiTheme="minorHAnsi" w:cstheme="minorBidi"/>
                <w:noProof/>
                <w:sz w:val="22"/>
                <w:szCs w:val="22"/>
                <w:lang w:val="en-GB" w:eastAsia="en-GB"/>
              </w:rPr>
              <w:tab/>
            </w:r>
            <w:r w:rsidRPr="00FE0149">
              <w:rPr>
                <w:rStyle w:val="Hyperlink"/>
                <w:noProof/>
                <w:lang w:val="en-GB"/>
              </w:rPr>
              <w:t>Finite State Machines using Shaders</w:t>
            </w:r>
            <w:r>
              <w:rPr>
                <w:noProof/>
                <w:webHidden/>
              </w:rPr>
              <w:tab/>
            </w:r>
            <w:r>
              <w:rPr>
                <w:noProof/>
                <w:webHidden/>
              </w:rPr>
              <w:fldChar w:fldCharType="begin"/>
            </w:r>
            <w:r>
              <w:rPr>
                <w:noProof/>
                <w:webHidden/>
              </w:rPr>
              <w:instrText xml:space="preserve"> PAGEREF _Toc420235208 \h </w:instrText>
            </w:r>
            <w:r>
              <w:rPr>
                <w:noProof/>
                <w:webHidden/>
              </w:rPr>
            </w:r>
            <w:r>
              <w:rPr>
                <w:noProof/>
                <w:webHidden/>
              </w:rPr>
              <w:fldChar w:fldCharType="separate"/>
            </w:r>
            <w:r>
              <w:rPr>
                <w:noProof/>
                <w:webHidden/>
              </w:rPr>
              <w:t>9</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09" w:history="1">
            <w:r w:rsidRPr="00FE0149">
              <w:rPr>
                <w:rStyle w:val="Hyperlink"/>
                <w:noProof/>
                <w:lang w:val="en-GB"/>
              </w:rPr>
              <w:t>2.4</w:t>
            </w:r>
            <w:r>
              <w:rPr>
                <w:rFonts w:asciiTheme="minorHAnsi" w:eastAsiaTheme="minorEastAsia" w:hAnsiTheme="minorHAnsi" w:cstheme="minorBidi"/>
                <w:noProof/>
                <w:sz w:val="22"/>
                <w:szCs w:val="22"/>
                <w:lang w:val="en-GB" w:eastAsia="en-GB"/>
              </w:rPr>
              <w:tab/>
            </w:r>
            <w:r w:rsidRPr="00FE0149">
              <w:rPr>
                <w:rStyle w:val="Hyperlink"/>
                <w:noProof/>
                <w:lang w:val="en-GB"/>
              </w:rPr>
              <w:t>Finite State Machines using CUDA</w:t>
            </w:r>
            <w:r>
              <w:rPr>
                <w:noProof/>
                <w:webHidden/>
              </w:rPr>
              <w:tab/>
            </w:r>
            <w:r>
              <w:rPr>
                <w:noProof/>
                <w:webHidden/>
              </w:rPr>
              <w:fldChar w:fldCharType="begin"/>
            </w:r>
            <w:r>
              <w:rPr>
                <w:noProof/>
                <w:webHidden/>
              </w:rPr>
              <w:instrText xml:space="preserve"> PAGEREF _Toc420235209 \h </w:instrText>
            </w:r>
            <w:r>
              <w:rPr>
                <w:noProof/>
                <w:webHidden/>
              </w:rPr>
            </w:r>
            <w:r>
              <w:rPr>
                <w:noProof/>
                <w:webHidden/>
              </w:rPr>
              <w:fldChar w:fldCharType="separate"/>
            </w:r>
            <w:r>
              <w:rPr>
                <w:noProof/>
                <w:webHidden/>
              </w:rPr>
              <w:t>11</w:t>
            </w:r>
            <w:r>
              <w:rPr>
                <w:noProof/>
                <w:webHidden/>
              </w:rPr>
              <w:fldChar w:fldCharType="end"/>
            </w:r>
          </w:hyperlink>
        </w:p>
        <w:p w:rsidR="009D1D45" w:rsidRDefault="009D1D45">
          <w:pPr>
            <w:pStyle w:val="TOC1"/>
            <w:tabs>
              <w:tab w:val="left" w:pos="660"/>
              <w:tab w:val="right" w:leader="dot" w:pos="6908"/>
            </w:tabs>
            <w:rPr>
              <w:rFonts w:asciiTheme="minorHAnsi" w:eastAsiaTheme="minorEastAsia" w:hAnsiTheme="minorHAnsi" w:cstheme="minorBidi"/>
              <w:noProof/>
              <w:sz w:val="22"/>
              <w:szCs w:val="22"/>
              <w:lang w:val="en-GB" w:eastAsia="en-GB"/>
            </w:rPr>
          </w:pPr>
          <w:hyperlink w:anchor="_Toc420235210" w:history="1">
            <w:r w:rsidRPr="00FE0149">
              <w:rPr>
                <w:rStyle w:val="Hyperlink"/>
                <w:noProof/>
                <w:lang w:val="en-GB"/>
              </w:rPr>
              <w:t>3</w:t>
            </w:r>
            <w:r>
              <w:rPr>
                <w:rFonts w:asciiTheme="minorHAnsi" w:eastAsiaTheme="minorEastAsia" w:hAnsiTheme="minorHAnsi" w:cstheme="minorBidi"/>
                <w:noProof/>
                <w:sz w:val="22"/>
                <w:szCs w:val="22"/>
                <w:lang w:val="en-GB" w:eastAsia="en-GB"/>
              </w:rPr>
              <w:tab/>
            </w:r>
            <w:r w:rsidRPr="00FE0149">
              <w:rPr>
                <w:rStyle w:val="Hyperlink"/>
                <w:noProof/>
                <w:lang w:val="en-GB"/>
              </w:rPr>
              <w:t>Developing a Solution</w:t>
            </w:r>
            <w:r>
              <w:rPr>
                <w:noProof/>
                <w:webHidden/>
              </w:rPr>
              <w:tab/>
            </w:r>
            <w:r>
              <w:rPr>
                <w:noProof/>
                <w:webHidden/>
              </w:rPr>
              <w:fldChar w:fldCharType="begin"/>
            </w:r>
            <w:r>
              <w:rPr>
                <w:noProof/>
                <w:webHidden/>
              </w:rPr>
              <w:instrText xml:space="preserve"> PAGEREF _Toc420235210 \h </w:instrText>
            </w:r>
            <w:r>
              <w:rPr>
                <w:noProof/>
                <w:webHidden/>
              </w:rPr>
            </w:r>
            <w:r>
              <w:rPr>
                <w:noProof/>
                <w:webHidden/>
              </w:rPr>
              <w:fldChar w:fldCharType="separate"/>
            </w:r>
            <w:r>
              <w:rPr>
                <w:noProof/>
                <w:webHidden/>
              </w:rPr>
              <w:t>13</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11" w:history="1">
            <w:r w:rsidRPr="00FE0149">
              <w:rPr>
                <w:rStyle w:val="Hyperlink"/>
                <w:noProof/>
                <w:lang w:val="en-GB"/>
              </w:rPr>
              <w:t>3.1</w:t>
            </w:r>
            <w:r>
              <w:rPr>
                <w:rFonts w:asciiTheme="minorHAnsi" w:eastAsiaTheme="minorEastAsia" w:hAnsiTheme="minorHAnsi" w:cstheme="minorBidi"/>
                <w:noProof/>
                <w:sz w:val="22"/>
                <w:szCs w:val="22"/>
                <w:lang w:val="en-GB" w:eastAsia="en-GB"/>
              </w:rPr>
              <w:tab/>
            </w:r>
            <w:r w:rsidRPr="00FE0149">
              <w:rPr>
                <w:rStyle w:val="Hyperlink"/>
                <w:noProof/>
                <w:lang w:val="en-GB"/>
              </w:rPr>
              <w:t>Planning</w:t>
            </w:r>
            <w:r>
              <w:rPr>
                <w:noProof/>
                <w:webHidden/>
              </w:rPr>
              <w:tab/>
            </w:r>
            <w:r>
              <w:rPr>
                <w:noProof/>
                <w:webHidden/>
              </w:rPr>
              <w:fldChar w:fldCharType="begin"/>
            </w:r>
            <w:r>
              <w:rPr>
                <w:noProof/>
                <w:webHidden/>
              </w:rPr>
              <w:instrText xml:space="preserve"> PAGEREF _Toc420235211 \h </w:instrText>
            </w:r>
            <w:r>
              <w:rPr>
                <w:noProof/>
                <w:webHidden/>
              </w:rPr>
            </w:r>
            <w:r>
              <w:rPr>
                <w:noProof/>
                <w:webHidden/>
              </w:rPr>
              <w:fldChar w:fldCharType="separate"/>
            </w:r>
            <w:r>
              <w:rPr>
                <w:noProof/>
                <w:webHidden/>
              </w:rPr>
              <w:t>13</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12" w:history="1">
            <w:r w:rsidRPr="00FE0149">
              <w:rPr>
                <w:rStyle w:val="Hyperlink"/>
                <w:noProof/>
                <w:lang w:val="en-GB"/>
              </w:rPr>
              <w:t>3.2</w:t>
            </w:r>
            <w:r>
              <w:rPr>
                <w:rFonts w:asciiTheme="minorHAnsi" w:eastAsiaTheme="minorEastAsia" w:hAnsiTheme="minorHAnsi" w:cstheme="minorBidi"/>
                <w:noProof/>
                <w:sz w:val="22"/>
                <w:szCs w:val="22"/>
                <w:lang w:val="en-GB" w:eastAsia="en-GB"/>
              </w:rPr>
              <w:tab/>
            </w:r>
            <w:r w:rsidRPr="00FE0149">
              <w:rPr>
                <w:rStyle w:val="Hyperlink"/>
                <w:noProof/>
                <w:lang w:val="en-GB"/>
              </w:rPr>
              <w:t>Languages, Tools and Use of Old Code</w:t>
            </w:r>
            <w:r>
              <w:rPr>
                <w:noProof/>
                <w:webHidden/>
              </w:rPr>
              <w:tab/>
            </w:r>
            <w:r>
              <w:rPr>
                <w:noProof/>
                <w:webHidden/>
              </w:rPr>
              <w:fldChar w:fldCharType="begin"/>
            </w:r>
            <w:r>
              <w:rPr>
                <w:noProof/>
                <w:webHidden/>
              </w:rPr>
              <w:instrText xml:space="preserve"> PAGEREF _Toc420235212 \h </w:instrText>
            </w:r>
            <w:r>
              <w:rPr>
                <w:noProof/>
                <w:webHidden/>
              </w:rPr>
            </w:r>
            <w:r>
              <w:rPr>
                <w:noProof/>
                <w:webHidden/>
              </w:rPr>
              <w:fldChar w:fldCharType="separate"/>
            </w:r>
            <w:r>
              <w:rPr>
                <w:noProof/>
                <w:webHidden/>
              </w:rPr>
              <w:t>14</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13" w:history="1">
            <w:r w:rsidRPr="00FE0149">
              <w:rPr>
                <w:rStyle w:val="Hyperlink"/>
                <w:b/>
                <w:noProof/>
              </w:rPr>
              <w:t>Languages and Tools</w:t>
            </w:r>
            <w:r>
              <w:rPr>
                <w:noProof/>
                <w:webHidden/>
              </w:rPr>
              <w:tab/>
            </w:r>
            <w:r>
              <w:rPr>
                <w:noProof/>
                <w:webHidden/>
              </w:rPr>
              <w:fldChar w:fldCharType="begin"/>
            </w:r>
            <w:r>
              <w:rPr>
                <w:noProof/>
                <w:webHidden/>
              </w:rPr>
              <w:instrText xml:space="preserve"> PAGEREF _Toc420235213 \h </w:instrText>
            </w:r>
            <w:r>
              <w:rPr>
                <w:noProof/>
                <w:webHidden/>
              </w:rPr>
            </w:r>
            <w:r>
              <w:rPr>
                <w:noProof/>
                <w:webHidden/>
              </w:rPr>
              <w:fldChar w:fldCharType="separate"/>
            </w:r>
            <w:r>
              <w:rPr>
                <w:noProof/>
                <w:webHidden/>
              </w:rPr>
              <w:t>14</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14" w:history="1">
            <w:r w:rsidRPr="00FE0149">
              <w:rPr>
                <w:rStyle w:val="Hyperlink"/>
                <w:b/>
                <w:noProof/>
              </w:rPr>
              <w:t>Use of old Code</w:t>
            </w:r>
            <w:r>
              <w:rPr>
                <w:noProof/>
                <w:webHidden/>
              </w:rPr>
              <w:tab/>
            </w:r>
            <w:r>
              <w:rPr>
                <w:noProof/>
                <w:webHidden/>
              </w:rPr>
              <w:fldChar w:fldCharType="begin"/>
            </w:r>
            <w:r>
              <w:rPr>
                <w:noProof/>
                <w:webHidden/>
              </w:rPr>
              <w:instrText xml:space="preserve"> PAGEREF _Toc420235214 \h </w:instrText>
            </w:r>
            <w:r>
              <w:rPr>
                <w:noProof/>
                <w:webHidden/>
              </w:rPr>
            </w:r>
            <w:r>
              <w:rPr>
                <w:noProof/>
                <w:webHidden/>
              </w:rPr>
              <w:fldChar w:fldCharType="separate"/>
            </w:r>
            <w:r>
              <w:rPr>
                <w:noProof/>
                <w:webHidden/>
              </w:rPr>
              <w:t>14</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15" w:history="1">
            <w:r w:rsidRPr="00FE0149">
              <w:rPr>
                <w:rStyle w:val="Hyperlink"/>
                <w:noProof/>
                <w:lang w:val="en-GB"/>
              </w:rPr>
              <w:t>3.3</w:t>
            </w:r>
            <w:r>
              <w:rPr>
                <w:rFonts w:asciiTheme="minorHAnsi" w:eastAsiaTheme="minorEastAsia" w:hAnsiTheme="minorHAnsi" w:cstheme="minorBidi"/>
                <w:noProof/>
                <w:sz w:val="22"/>
                <w:szCs w:val="22"/>
                <w:lang w:val="en-GB" w:eastAsia="en-GB"/>
              </w:rPr>
              <w:tab/>
            </w:r>
            <w:r w:rsidRPr="00FE0149">
              <w:rPr>
                <w:rStyle w:val="Hyperlink"/>
                <w:noProof/>
                <w:lang w:val="en-GB"/>
              </w:rPr>
              <w:t>Designing the Core System</w:t>
            </w:r>
            <w:r>
              <w:rPr>
                <w:noProof/>
                <w:webHidden/>
              </w:rPr>
              <w:tab/>
            </w:r>
            <w:r>
              <w:rPr>
                <w:noProof/>
                <w:webHidden/>
              </w:rPr>
              <w:fldChar w:fldCharType="begin"/>
            </w:r>
            <w:r>
              <w:rPr>
                <w:noProof/>
                <w:webHidden/>
              </w:rPr>
              <w:instrText xml:space="preserve"> PAGEREF _Toc420235215 \h </w:instrText>
            </w:r>
            <w:r>
              <w:rPr>
                <w:noProof/>
                <w:webHidden/>
              </w:rPr>
            </w:r>
            <w:r>
              <w:rPr>
                <w:noProof/>
                <w:webHidden/>
              </w:rPr>
              <w:fldChar w:fldCharType="separate"/>
            </w:r>
            <w:r>
              <w:rPr>
                <w:noProof/>
                <w:webHidden/>
              </w:rPr>
              <w:t>14</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16" w:history="1">
            <w:r w:rsidRPr="00FE0149">
              <w:rPr>
                <w:rStyle w:val="Hyperlink"/>
                <w:b/>
                <w:noProof/>
              </w:rPr>
              <w:t>The Finite State Machine</w:t>
            </w:r>
            <w:r>
              <w:rPr>
                <w:noProof/>
                <w:webHidden/>
              </w:rPr>
              <w:tab/>
            </w:r>
            <w:r>
              <w:rPr>
                <w:noProof/>
                <w:webHidden/>
              </w:rPr>
              <w:fldChar w:fldCharType="begin"/>
            </w:r>
            <w:r>
              <w:rPr>
                <w:noProof/>
                <w:webHidden/>
              </w:rPr>
              <w:instrText xml:space="preserve"> PAGEREF _Toc420235216 \h </w:instrText>
            </w:r>
            <w:r>
              <w:rPr>
                <w:noProof/>
                <w:webHidden/>
              </w:rPr>
            </w:r>
            <w:r>
              <w:rPr>
                <w:noProof/>
                <w:webHidden/>
              </w:rPr>
              <w:fldChar w:fldCharType="separate"/>
            </w:r>
            <w:r>
              <w:rPr>
                <w:noProof/>
                <w:webHidden/>
              </w:rPr>
              <w:t>14</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17" w:history="1">
            <w:r w:rsidRPr="00FE0149">
              <w:rPr>
                <w:rStyle w:val="Hyperlink"/>
                <w:b/>
                <w:noProof/>
              </w:rPr>
              <w:t>Agents and Players</w:t>
            </w:r>
            <w:r>
              <w:rPr>
                <w:noProof/>
                <w:webHidden/>
              </w:rPr>
              <w:tab/>
            </w:r>
            <w:r>
              <w:rPr>
                <w:noProof/>
                <w:webHidden/>
              </w:rPr>
              <w:fldChar w:fldCharType="begin"/>
            </w:r>
            <w:r>
              <w:rPr>
                <w:noProof/>
                <w:webHidden/>
              </w:rPr>
              <w:instrText xml:space="preserve"> PAGEREF _Toc420235217 \h </w:instrText>
            </w:r>
            <w:r>
              <w:rPr>
                <w:noProof/>
                <w:webHidden/>
              </w:rPr>
            </w:r>
            <w:r>
              <w:rPr>
                <w:noProof/>
                <w:webHidden/>
              </w:rPr>
              <w:fldChar w:fldCharType="separate"/>
            </w:r>
            <w:r>
              <w:rPr>
                <w:noProof/>
                <w:webHidden/>
              </w:rPr>
              <w:t>16</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18" w:history="1">
            <w:r w:rsidRPr="00FE0149">
              <w:rPr>
                <w:rStyle w:val="Hyperlink"/>
                <w:noProof/>
                <w:lang w:val="en-GB"/>
              </w:rPr>
              <w:t>3.4</w:t>
            </w:r>
            <w:r>
              <w:rPr>
                <w:rFonts w:asciiTheme="minorHAnsi" w:eastAsiaTheme="minorEastAsia" w:hAnsiTheme="minorHAnsi" w:cstheme="minorBidi"/>
                <w:noProof/>
                <w:sz w:val="22"/>
                <w:szCs w:val="22"/>
                <w:lang w:val="en-GB" w:eastAsia="en-GB"/>
              </w:rPr>
              <w:tab/>
            </w:r>
            <w:r w:rsidRPr="00FE0149">
              <w:rPr>
                <w:rStyle w:val="Hyperlink"/>
                <w:noProof/>
                <w:lang w:val="en-GB"/>
              </w:rPr>
              <w:t>Developing the Game Engine and AI System</w:t>
            </w:r>
            <w:r>
              <w:rPr>
                <w:noProof/>
                <w:webHidden/>
              </w:rPr>
              <w:tab/>
            </w:r>
            <w:r>
              <w:rPr>
                <w:noProof/>
                <w:webHidden/>
              </w:rPr>
              <w:fldChar w:fldCharType="begin"/>
            </w:r>
            <w:r>
              <w:rPr>
                <w:noProof/>
                <w:webHidden/>
              </w:rPr>
              <w:instrText xml:space="preserve"> PAGEREF _Toc420235218 \h </w:instrText>
            </w:r>
            <w:r>
              <w:rPr>
                <w:noProof/>
                <w:webHidden/>
              </w:rPr>
            </w:r>
            <w:r>
              <w:rPr>
                <w:noProof/>
                <w:webHidden/>
              </w:rPr>
              <w:fldChar w:fldCharType="separate"/>
            </w:r>
            <w:r>
              <w:rPr>
                <w:noProof/>
                <w:webHidden/>
              </w:rPr>
              <w:t>17</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19" w:history="1">
            <w:r w:rsidRPr="00FE0149">
              <w:rPr>
                <w:rStyle w:val="Hyperlink"/>
                <w:b/>
                <w:noProof/>
              </w:rPr>
              <w:t>Core System</w:t>
            </w:r>
            <w:r>
              <w:rPr>
                <w:noProof/>
                <w:webHidden/>
              </w:rPr>
              <w:tab/>
            </w:r>
            <w:r>
              <w:rPr>
                <w:noProof/>
                <w:webHidden/>
              </w:rPr>
              <w:fldChar w:fldCharType="begin"/>
            </w:r>
            <w:r>
              <w:rPr>
                <w:noProof/>
                <w:webHidden/>
              </w:rPr>
              <w:instrText xml:space="preserve"> PAGEREF _Toc420235219 \h </w:instrText>
            </w:r>
            <w:r>
              <w:rPr>
                <w:noProof/>
                <w:webHidden/>
              </w:rPr>
            </w:r>
            <w:r>
              <w:rPr>
                <w:noProof/>
                <w:webHidden/>
              </w:rPr>
              <w:fldChar w:fldCharType="separate"/>
            </w:r>
            <w:r>
              <w:rPr>
                <w:noProof/>
                <w:webHidden/>
              </w:rPr>
              <w:t>17</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20" w:history="1">
            <w:r w:rsidRPr="00FE0149">
              <w:rPr>
                <w:rStyle w:val="Hyperlink"/>
                <w:b/>
                <w:noProof/>
              </w:rPr>
              <w:t>CPU Implementation</w:t>
            </w:r>
            <w:r>
              <w:rPr>
                <w:noProof/>
                <w:webHidden/>
              </w:rPr>
              <w:tab/>
            </w:r>
            <w:r>
              <w:rPr>
                <w:noProof/>
                <w:webHidden/>
              </w:rPr>
              <w:fldChar w:fldCharType="begin"/>
            </w:r>
            <w:r>
              <w:rPr>
                <w:noProof/>
                <w:webHidden/>
              </w:rPr>
              <w:instrText xml:space="preserve"> PAGEREF _Toc420235220 \h </w:instrText>
            </w:r>
            <w:r>
              <w:rPr>
                <w:noProof/>
                <w:webHidden/>
              </w:rPr>
            </w:r>
            <w:r>
              <w:rPr>
                <w:noProof/>
                <w:webHidden/>
              </w:rPr>
              <w:fldChar w:fldCharType="separate"/>
            </w:r>
            <w:r>
              <w:rPr>
                <w:noProof/>
                <w:webHidden/>
              </w:rPr>
              <w:t>17</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21" w:history="1">
            <w:r w:rsidRPr="00FE0149">
              <w:rPr>
                <w:rStyle w:val="Hyperlink"/>
                <w:b/>
                <w:noProof/>
              </w:rPr>
              <w:t>GPU Implementation</w:t>
            </w:r>
            <w:r>
              <w:rPr>
                <w:noProof/>
                <w:webHidden/>
              </w:rPr>
              <w:tab/>
            </w:r>
            <w:r>
              <w:rPr>
                <w:noProof/>
                <w:webHidden/>
              </w:rPr>
              <w:fldChar w:fldCharType="begin"/>
            </w:r>
            <w:r>
              <w:rPr>
                <w:noProof/>
                <w:webHidden/>
              </w:rPr>
              <w:instrText xml:space="preserve"> PAGEREF _Toc420235221 \h </w:instrText>
            </w:r>
            <w:r>
              <w:rPr>
                <w:noProof/>
                <w:webHidden/>
              </w:rPr>
            </w:r>
            <w:r>
              <w:rPr>
                <w:noProof/>
                <w:webHidden/>
              </w:rPr>
              <w:fldChar w:fldCharType="separate"/>
            </w:r>
            <w:r>
              <w:rPr>
                <w:noProof/>
                <w:webHidden/>
              </w:rPr>
              <w:t>18</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22" w:history="1">
            <w:r w:rsidRPr="00FE0149">
              <w:rPr>
                <w:rStyle w:val="Hyperlink"/>
                <w:noProof/>
              </w:rPr>
              <w:t>3.5</w:t>
            </w:r>
            <w:r>
              <w:rPr>
                <w:rFonts w:asciiTheme="minorHAnsi" w:eastAsiaTheme="minorEastAsia" w:hAnsiTheme="minorHAnsi" w:cstheme="minorBidi"/>
                <w:noProof/>
                <w:sz w:val="22"/>
                <w:szCs w:val="22"/>
                <w:lang w:val="en-GB" w:eastAsia="en-GB"/>
              </w:rPr>
              <w:tab/>
            </w:r>
            <w:r w:rsidRPr="00FE0149">
              <w:rPr>
                <w:rStyle w:val="Hyperlink"/>
                <w:noProof/>
              </w:rPr>
              <w:t>Optimizations</w:t>
            </w:r>
            <w:r>
              <w:rPr>
                <w:noProof/>
                <w:webHidden/>
              </w:rPr>
              <w:tab/>
            </w:r>
            <w:r>
              <w:rPr>
                <w:noProof/>
                <w:webHidden/>
              </w:rPr>
              <w:fldChar w:fldCharType="begin"/>
            </w:r>
            <w:r>
              <w:rPr>
                <w:noProof/>
                <w:webHidden/>
              </w:rPr>
              <w:instrText xml:space="preserve"> PAGEREF _Toc420235222 \h </w:instrText>
            </w:r>
            <w:r>
              <w:rPr>
                <w:noProof/>
                <w:webHidden/>
              </w:rPr>
            </w:r>
            <w:r>
              <w:rPr>
                <w:noProof/>
                <w:webHidden/>
              </w:rPr>
              <w:fldChar w:fldCharType="separate"/>
            </w:r>
            <w:r>
              <w:rPr>
                <w:noProof/>
                <w:webHidden/>
              </w:rPr>
              <w:t>19</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23" w:history="1">
            <w:r w:rsidRPr="00FE0149">
              <w:rPr>
                <w:rStyle w:val="Hyperlink"/>
                <w:b/>
                <w:noProof/>
              </w:rPr>
              <w:t>Less Data</w:t>
            </w:r>
            <w:r>
              <w:rPr>
                <w:noProof/>
                <w:webHidden/>
              </w:rPr>
              <w:tab/>
            </w:r>
            <w:r>
              <w:rPr>
                <w:noProof/>
                <w:webHidden/>
              </w:rPr>
              <w:fldChar w:fldCharType="begin"/>
            </w:r>
            <w:r>
              <w:rPr>
                <w:noProof/>
                <w:webHidden/>
              </w:rPr>
              <w:instrText xml:space="preserve"> PAGEREF _Toc420235223 \h </w:instrText>
            </w:r>
            <w:r>
              <w:rPr>
                <w:noProof/>
                <w:webHidden/>
              </w:rPr>
            </w:r>
            <w:r>
              <w:rPr>
                <w:noProof/>
                <w:webHidden/>
              </w:rPr>
              <w:fldChar w:fldCharType="separate"/>
            </w:r>
            <w:r>
              <w:rPr>
                <w:noProof/>
                <w:webHidden/>
              </w:rPr>
              <w:t>19</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24" w:history="1">
            <w:r w:rsidRPr="00FE0149">
              <w:rPr>
                <w:rStyle w:val="Hyperlink"/>
                <w:b/>
                <w:noProof/>
              </w:rPr>
              <w:t>GPU Broadphase</w:t>
            </w:r>
            <w:r>
              <w:rPr>
                <w:noProof/>
                <w:webHidden/>
              </w:rPr>
              <w:tab/>
            </w:r>
            <w:r>
              <w:rPr>
                <w:noProof/>
                <w:webHidden/>
              </w:rPr>
              <w:fldChar w:fldCharType="begin"/>
            </w:r>
            <w:r>
              <w:rPr>
                <w:noProof/>
                <w:webHidden/>
              </w:rPr>
              <w:instrText xml:space="preserve"> PAGEREF _Toc420235224 \h </w:instrText>
            </w:r>
            <w:r>
              <w:rPr>
                <w:noProof/>
                <w:webHidden/>
              </w:rPr>
            </w:r>
            <w:r>
              <w:rPr>
                <w:noProof/>
                <w:webHidden/>
              </w:rPr>
              <w:fldChar w:fldCharType="separate"/>
            </w:r>
            <w:r>
              <w:rPr>
                <w:noProof/>
                <w:webHidden/>
              </w:rPr>
              <w:t>19</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25" w:history="1">
            <w:r w:rsidRPr="00FE0149">
              <w:rPr>
                <w:rStyle w:val="Hyperlink"/>
                <w:noProof/>
              </w:rPr>
              <w:t>3.6</w:t>
            </w:r>
            <w:r>
              <w:rPr>
                <w:rFonts w:asciiTheme="minorHAnsi" w:eastAsiaTheme="minorEastAsia" w:hAnsiTheme="minorHAnsi" w:cstheme="minorBidi"/>
                <w:noProof/>
                <w:sz w:val="22"/>
                <w:szCs w:val="22"/>
                <w:lang w:val="en-GB" w:eastAsia="en-GB"/>
              </w:rPr>
              <w:tab/>
            </w:r>
            <w:r w:rsidRPr="00FE0149">
              <w:rPr>
                <w:rStyle w:val="Hyperlink"/>
                <w:noProof/>
              </w:rPr>
              <w:t>Optimizations for Parallelism</w:t>
            </w:r>
            <w:r>
              <w:rPr>
                <w:noProof/>
                <w:webHidden/>
              </w:rPr>
              <w:tab/>
            </w:r>
            <w:r>
              <w:rPr>
                <w:noProof/>
                <w:webHidden/>
              </w:rPr>
              <w:fldChar w:fldCharType="begin"/>
            </w:r>
            <w:r>
              <w:rPr>
                <w:noProof/>
                <w:webHidden/>
              </w:rPr>
              <w:instrText xml:space="preserve"> PAGEREF _Toc420235225 \h </w:instrText>
            </w:r>
            <w:r>
              <w:rPr>
                <w:noProof/>
                <w:webHidden/>
              </w:rPr>
            </w:r>
            <w:r>
              <w:rPr>
                <w:noProof/>
                <w:webHidden/>
              </w:rPr>
              <w:fldChar w:fldCharType="separate"/>
            </w:r>
            <w:r>
              <w:rPr>
                <w:noProof/>
                <w:webHidden/>
              </w:rPr>
              <w:t>20</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26" w:history="1">
            <w:r w:rsidRPr="00FE0149">
              <w:rPr>
                <w:rStyle w:val="Hyperlink"/>
                <w:b/>
                <w:noProof/>
              </w:rPr>
              <w:t>Modified Broadphase</w:t>
            </w:r>
            <w:r>
              <w:rPr>
                <w:noProof/>
                <w:webHidden/>
              </w:rPr>
              <w:tab/>
            </w:r>
            <w:r>
              <w:rPr>
                <w:noProof/>
                <w:webHidden/>
              </w:rPr>
              <w:fldChar w:fldCharType="begin"/>
            </w:r>
            <w:r>
              <w:rPr>
                <w:noProof/>
                <w:webHidden/>
              </w:rPr>
              <w:instrText xml:space="preserve"> PAGEREF _Toc420235226 \h </w:instrText>
            </w:r>
            <w:r>
              <w:rPr>
                <w:noProof/>
                <w:webHidden/>
              </w:rPr>
            </w:r>
            <w:r>
              <w:rPr>
                <w:noProof/>
                <w:webHidden/>
              </w:rPr>
              <w:fldChar w:fldCharType="separate"/>
            </w:r>
            <w:r>
              <w:rPr>
                <w:noProof/>
                <w:webHidden/>
              </w:rPr>
              <w:t>20</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27" w:history="1">
            <w:r w:rsidRPr="00FE0149">
              <w:rPr>
                <w:rStyle w:val="Hyperlink"/>
                <w:b/>
                <w:noProof/>
              </w:rPr>
              <w:t>Split Transitions and State</w:t>
            </w:r>
            <w:r>
              <w:rPr>
                <w:noProof/>
                <w:webHidden/>
              </w:rPr>
              <w:tab/>
            </w:r>
            <w:r>
              <w:rPr>
                <w:noProof/>
                <w:webHidden/>
              </w:rPr>
              <w:fldChar w:fldCharType="begin"/>
            </w:r>
            <w:r>
              <w:rPr>
                <w:noProof/>
                <w:webHidden/>
              </w:rPr>
              <w:instrText xml:space="preserve"> PAGEREF _Toc420235227 \h </w:instrText>
            </w:r>
            <w:r>
              <w:rPr>
                <w:noProof/>
                <w:webHidden/>
              </w:rPr>
            </w:r>
            <w:r>
              <w:rPr>
                <w:noProof/>
                <w:webHidden/>
              </w:rPr>
              <w:fldChar w:fldCharType="separate"/>
            </w:r>
            <w:r>
              <w:rPr>
                <w:noProof/>
                <w:webHidden/>
              </w:rPr>
              <w:t>20</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28" w:history="1">
            <w:r w:rsidRPr="00FE0149">
              <w:rPr>
                <w:rStyle w:val="Hyperlink"/>
                <w:b/>
                <w:noProof/>
              </w:rPr>
              <w:t>Sorted Data</w:t>
            </w:r>
            <w:r>
              <w:rPr>
                <w:noProof/>
                <w:webHidden/>
              </w:rPr>
              <w:tab/>
            </w:r>
            <w:r>
              <w:rPr>
                <w:noProof/>
                <w:webHidden/>
              </w:rPr>
              <w:fldChar w:fldCharType="begin"/>
            </w:r>
            <w:r>
              <w:rPr>
                <w:noProof/>
                <w:webHidden/>
              </w:rPr>
              <w:instrText xml:space="preserve"> PAGEREF _Toc420235228 \h </w:instrText>
            </w:r>
            <w:r>
              <w:rPr>
                <w:noProof/>
                <w:webHidden/>
              </w:rPr>
            </w:r>
            <w:r>
              <w:rPr>
                <w:noProof/>
                <w:webHidden/>
              </w:rPr>
              <w:fldChar w:fldCharType="separate"/>
            </w:r>
            <w:r>
              <w:rPr>
                <w:noProof/>
                <w:webHidden/>
              </w:rPr>
              <w:t>21</w:t>
            </w:r>
            <w:r>
              <w:rPr>
                <w:noProof/>
                <w:webHidden/>
              </w:rPr>
              <w:fldChar w:fldCharType="end"/>
            </w:r>
          </w:hyperlink>
        </w:p>
        <w:p w:rsidR="009D1D45" w:rsidRDefault="009D1D45">
          <w:pPr>
            <w:pStyle w:val="TOC1"/>
            <w:tabs>
              <w:tab w:val="left" w:pos="660"/>
              <w:tab w:val="right" w:leader="dot" w:pos="6908"/>
            </w:tabs>
            <w:rPr>
              <w:rFonts w:asciiTheme="minorHAnsi" w:eastAsiaTheme="minorEastAsia" w:hAnsiTheme="minorHAnsi" w:cstheme="minorBidi"/>
              <w:noProof/>
              <w:sz w:val="22"/>
              <w:szCs w:val="22"/>
              <w:lang w:val="en-GB" w:eastAsia="en-GB"/>
            </w:rPr>
          </w:pPr>
          <w:hyperlink w:anchor="_Toc420235229" w:history="1">
            <w:r w:rsidRPr="00FE0149">
              <w:rPr>
                <w:rStyle w:val="Hyperlink"/>
                <w:noProof/>
              </w:rPr>
              <w:t>4</w:t>
            </w:r>
            <w:r>
              <w:rPr>
                <w:rFonts w:asciiTheme="minorHAnsi" w:eastAsiaTheme="minorEastAsia" w:hAnsiTheme="minorHAnsi" w:cstheme="minorBidi"/>
                <w:noProof/>
                <w:sz w:val="22"/>
                <w:szCs w:val="22"/>
                <w:lang w:val="en-GB" w:eastAsia="en-GB"/>
              </w:rPr>
              <w:tab/>
            </w:r>
            <w:r w:rsidRPr="00FE0149">
              <w:rPr>
                <w:rStyle w:val="Hyperlink"/>
                <w:noProof/>
              </w:rPr>
              <w:t>Testing</w:t>
            </w:r>
            <w:r>
              <w:rPr>
                <w:noProof/>
                <w:webHidden/>
              </w:rPr>
              <w:tab/>
            </w:r>
            <w:r>
              <w:rPr>
                <w:noProof/>
                <w:webHidden/>
              </w:rPr>
              <w:fldChar w:fldCharType="begin"/>
            </w:r>
            <w:r>
              <w:rPr>
                <w:noProof/>
                <w:webHidden/>
              </w:rPr>
              <w:instrText xml:space="preserve"> PAGEREF _Toc420235229 \h </w:instrText>
            </w:r>
            <w:r>
              <w:rPr>
                <w:noProof/>
                <w:webHidden/>
              </w:rPr>
            </w:r>
            <w:r>
              <w:rPr>
                <w:noProof/>
                <w:webHidden/>
              </w:rPr>
              <w:fldChar w:fldCharType="separate"/>
            </w:r>
            <w:r>
              <w:rPr>
                <w:noProof/>
                <w:webHidden/>
              </w:rPr>
              <w:t>22</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30" w:history="1">
            <w:r w:rsidRPr="00FE0149">
              <w:rPr>
                <w:rStyle w:val="Hyperlink"/>
                <w:noProof/>
                <w:lang w:val="en-GB"/>
              </w:rPr>
              <w:t>4.1</w:t>
            </w:r>
            <w:r>
              <w:rPr>
                <w:rFonts w:asciiTheme="minorHAnsi" w:eastAsiaTheme="minorEastAsia" w:hAnsiTheme="minorHAnsi" w:cstheme="minorBidi"/>
                <w:noProof/>
                <w:sz w:val="22"/>
                <w:szCs w:val="22"/>
                <w:lang w:val="en-GB" w:eastAsia="en-GB"/>
              </w:rPr>
              <w:tab/>
            </w:r>
            <w:r w:rsidRPr="00FE0149">
              <w:rPr>
                <w:rStyle w:val="Hyperlink"/>
                <w:noProof/>
                <w:lang w:val="en-GB"/>
              </w:rPr>
              <w:t>Testing Environment</w:t>
            </w:r>
            <w:r>
              <w:rPr>
                <w:noProof/>
                <w:webHidden/>
              </w:rPr>
              <w:tab/>
            </w:r>
            <w:r>
              <w:rPr>
                <w:noProof/>
                <w:webHidden/>
              </w:rPr>
              <w:fldChar w:fldCharType="begin"/>
            </w:r>
            <w:r>
              <w:rPr>
                <w:noProof/>
                <w:webHidden/>
              </w:rPr>
              <w:instrText xml:space="preserve"> PAGEREF _Toc420235230 \h </w:instrText>
            </w:r>
            <w:r>
              <w:rPr>
                <w:noProof/>
                <w:webHidden/>
              </w:rPr>
            </w:r>
            <w:r>
              <w:rPr>
                <w:noProof/>
                <w:webHidden/>
              </w:rPr>
              <w:fldChar w:fldCharType="separate"/>
            </w:r>
            <w:r>
              <w:rPr>
                <w:noProof/>
                <w:webHidden/>
              </w:rPr>
              <w:t>22</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31" w:history="1">
            <w:r w:rsidRPr="00FE0149">
              <w:rPr>
                <w:rStyle w:val="Hyperlink"/>
                <w:noProof/>
              </w:rPr>
              <w:t>4.2</w:t>
            </w:r>
            <w:r>
              <w:rPr>
                <w:rFonts w:asciiTheme="minorHAnsi" w:eastAsiaTheme="minorEastAsia" w:hAnsiTheme="minorHAnsi" w:cstheme="minorBidi"/>
                <w:noProof/>
                <w:sz w:val="22"/>
                <w:szCs w:val="22"/>
                <w:lang w:val="en-GB" w:eastAsia="en-GB"/>
              </w:rPr>
              <w:tab/>
            </w:r>
            <w:r w:rsidRPr="00FE0149">
              <w:rPr>
                <w:rStyle w:val="Hyperlink"/>
                <w:noProof/>
              </w:rPr>
              <w:t>Test Results</w:t>
            </w:r>
            <w:r>
              <w:rPr>
                <w:noProof/>
                <w:webHidden/>
              </w:rPr>
              <w:tab/>
            </w:r>
            <w:r>
              <w:rPr>
                <w:noProof/>
                <w:webHidden/>
              </w:rPr>
              <w:fldChar w:fldCharType="begin"/>
            </w:r>
            <w:r>
              <w:rPr>
                <w:noProof/>
                <w:webHidden/>
              </w:rPr>
              <w:instrText xml:space="preserve"> PAGEREF _Toc420235231 \h </w:instrText>
            </w:r>
            <w:r>
              <w:rPr>
                <w:noProof/>
                <w:webHidden/>
              </w:rPr>
            </w:r>
            <w:r>
              <w:rPr>
                <w:noProof/>
                <w:webHidden/>
              </w:rPr>
              <w:fldChar w:fldCharType="separate"/>
            </w:r>
            <w:r>
              <w:rPr>
                <w:noProof/>
                <w:webHidden/>
              </w:rPr>
              <w:t>23</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32" w:history="1">
            <w:r w:rsidRPr="00FE0149">
              <w:rPr>
                <w:rStyle w:val="Hyperlink"/>
                <w:noProof/>
              </w:rPr>
              <w:t>4.3</w:t>
            </w:r>
            <w:r>
              <w:rPr>
                <w:rFonts w:asciiTheme="minorHAnsi" w:eastAsiaTheme="minorEastAsia" w:hAnsiTheme="minorHAnsi" w:cstheme="minorBidi"/>
                <w:noProof/>
                <w:sz w:val="22"/>
                <w:szCs w:val="22"/>
                <w:lang w:val="en-GB" w:eastAsia="en-GB"/>
              </w:rPr>
              <w:tab/>
            </w:r>
            <w:r w:rsidRPr="00FE0149">
              <w:rPr>
                <w:rStyle w:val="Hyperlink"/>
                <w:noProof/>
              </w:rPr>
              <w:t>Data Analysis</w:t>
            </w:r>
            <w:r>
              <w:rPr>
                <w:noProof/>
                <w:webHidden/>
              </w:rPr>
              <w:tab/>
            </w:r>
            <w:r>
              <w:rPr>
                <w:noProof/>
                <w:webHidden/>
              </w:rPr>
              <w:fldChar w:fldCharType="begin"/>
            </w:r>
            <w:r>
              <w:rPr>
                <w:noProof/>
                <w:webHidden/>
              </w:rPr>
              <w:instrText xml:space="preserve"> PAGEREF _Toc420235232 \h </w:instrText>
            </w:r>
            <w:r>
              <w:rPr>
                <w:noProof/>
                <w:webHidden/>
              </w:rPr>
            </w:r>
            <w:r>
              <w:rPr>
                <w:noProof/>
                <w:webHidden/>
              </w:rPr>
              <w:fldChar w:fldCharType="separate"/>
            </w:r>
            <w:r>
              <w:rPr>
                <w:noProof/>
                <w:webHidden/>
              </w:rPr>
              <w:t>24</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33" w:history="1">
            <w:r w:rsidRPr="00FE0149">
              <w:rPr>
                <w:rStyle w:val="Hyperlink"/>
                <w:b/>
                <w:noProof/>
              </w:rPr>
              <w:t>Basic GPU verses CPU</w:t>
            </w:r>
            <w:r>
              <w:rPr>
                <w:noProof/>
                <w:webHidden/>
              </w:rPr>
              <w:tab/>
            </w:r>
            <w:r>
              <w:rPr>
                <w:noProof/>
                <w:webHidden/>
              </w:rPr>
              <w:fldChar w:fldCharType="begin"/>
            </w:r>
            <w:r>
              <w:rPr>
                <w:noProof/>
                <w:webHidden/>
              </w:rPr>
              <w:instrText xml:space="preserve"> PAGEREF _Toc420235233 \h </w:instrText>
            </w:r>
            <w:r>
              <w:rPr>
                <w:noProof/>
                <w:webHidden/>
              </w:rPr>
            </w:r>
            <w:r>
              <w:rPr>
                <w:noProof/>
                <w:webHidden/>
              </w:rPr>
              <w:fldChar w:fldCharType="separate"/>
            </w:r>
            <w:r>
              <w:rPr>
                <w:noProof/>
                <w:webHidden/>
              </w:rPr>
              <w:t>24</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34" w:history="1">
            <w:r w:rsidRPr="00FE0149">
              <w:rPr>
                <w:rStyle w:val="Hyperlink"/>
                <w:b/>
                <w:noProof/>
              </w:rPr>
              <w:t>Player and Agent Broadphase Optimizations</w:t>
            </w:r>
            <w:r>
              <w:rPr>
                <w:noProof/>
                <w:webHidden/>
              </w:rPr>
              <w:tab/>
            </w:r>
            <w:r>
              <w:rPr>
                <w:noProof/>
                <w:webHidden/>
              </w:rPr>
              <w:fldChar w:fldCharType="begin"/>
            </w:r>
            <w:r>
              <w:rPr>
                <w:noProof/>
                <w:webHidden/>
              </w:rPr>
              <w:instrText xml:space="preserve"> PAGEREF _Toc420235234 \h </w:instrText>
            </w:r>
            <w:r>
              <w:rPr>
                <w:noProof/>
                <w:webHidden/>
              </w:rPr>
            </w:r>
            <w:r>
              <w:rPr>
                <w:noProof/>
                <w:webHidden/>
              </w:rPr>
              <w:fldChar w:fldCharType="separate"/>
            </w:r>
            <w:r>
              <w:rPr>
                <w:noProof/>
                <w:webHidden/>
              </w:rPr>
              <w:t>25</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35" w:history="1">
            <w:r w:rsidRPr="00FE0149">
              <w:rPr>
                <w:rStyle w:val="Hyperlink"/>
                <w:b/>
                <w:noProof/>
              </w:rPr>
              <w:t>Sorted Data</w:t>
            </w:r>
            <w:r>
              <w:rPr>
                <w:noProof/>
                <w:webHidden/>
              </w:rPr>
              <w:tab/>
            </w:r>
            <w:r>
              <w:rPr>
                <w:noProof/>
                <w:webHidden/>
              </w:rPr>
              <w:fldChar w:fldCharType="begin"/>
            </w:r>
            <w:r>
              <w:rPr>
                <w:noProof/>
                <w:webHidden/>
              </w:rPr>
              <w:instrText xml:space="preserve"> PAGEREF _Toc420235235 \h </w:instrText>
            </w:r>
            <w:r>
              <w:rPr>
                <w:noProof/>
                <w:webHidden/>
              </w:rPr>
            </w:r>
            <w:r>
              <w:rPr>
                <w:noProof/>
                <w:webHidden/>
              </w:rPr>
              <w:fldChar w:fldCharType="separate"/>
            </w:r>
            <w:r>
              <w:rPr>
                <w:noProof/>
                <w:webHidden/>
              </w:rPr>
              <w:t>25</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36" w:history="1">
            <w:r w:rsidRPr="00FE0149">
              <w:rPr>
                <w:rStyle w:val="Hyperlink"/>
                <w:b/>
                <w:noProof/>
              </w:rPr>
              <w:t>Split Functions</w:t>
            </w:r>
            <w:r>
              <w:rPr>
                <w:noProof/>
                <w:webHidden/>
              </w:rPr>
              <w:tab/>
            </w:r>
            <w:r>
              <w:rPr>
                <w:noProof/>
                <w:webHidden/>
              </w:rPr>
              <w:fldChar w:fldCharType="begin"/>
            </w:r>
            <w:r>
              <w:rPr>
                <w:noProof/>
                <w:webHidden/>
              </w:rPr>
              <w:instrText xml:space="preserve"> PAGEREF _Toc420235236 \h </w:instrText>
            </w:r>
            <w:r>
              <w:rPr>
                <w:noProof/>
                <w:webHidden/>
              </w:rPr>
            </w:r>
            <w:r>
              <w:rPr>
                <w:noProof/>
                <w:webHidden/>
              </w:rPr>
              <w:fldChar w:fldCharType="separate"/>
            </w:r>
            <w:r>
              <w:rPr>
                <w:noProof/>
                <w:webHidden/>
              </w:rPr>
              <w:t>25</w:t>
            </w:r>
            <w:r>
              <w:rPr>
                <w:noProof/>
                <w:webHidden/>
              </w:rPr>
              <w:fldChar w:fldCharType="end"/>
            </w:r>
          </w:hyperlink>
        </w:p>
        <w:p w:rsidR="009D1D45" w:rsidRDefault="009D1D45">
          <w:pPr>
            <w:pStyle w:val="TOC1"/>
            <w:tabs>
              <w:tab w:val="left" w:pos="660"/>
              <w:tab w:val="right" w:leader="dot" w:pos="6908"/>
            </w:tabs>
            <w:rPr>
              <w:rFonts w:asciiTheme="minorHAnsi" w:eastAsiaTheme="minorEastAsia" w:hAnsiTheme="minorHAnsi" w:cstheme="minorBidi"/>
              <w:noProof/>
              <w:sz w:val="22"/>
              <w:szCs w:val="22"/>
              <w:lang w:val="en-GB" w:eastAsia="en-GB"/>
            </w:rPr>
          </w:pPr>
          <w:hyperlink w:anchor="_Toc420235237" w:history="1">
            <w:r w:rsidRPr="00FE0149">
              <w:rPr>
                <w:rStyle w:val="Hyperlink"/>
                <w:noProof/>
              </w:rPr>
              <w:t>5</w:t>
            </w:r>
            <w:r>
              <w:rPr>
                <w:rFonts w:asciiTheme="minorHAnsi" w:eastAsiaTheme="minorEastAsia" w:hAnsiTheme="minorHAnsi" w:cstheme="minorBidi"/>
                <w:noProof/>
                <w:sz w:val="22"/>
                <w:szCs w:val="22"/>
                <w:lang w:val="en-GB" w:eastAsia="en-GB"/>
              </w:rPr>
              <w:tab/>
            </w:r>
            <w:r w:rsidRPr="00FE0149">
              <w:rPr>
                <w:rStyle w:val="Hyperlink"/>
                <w:noProof/>
              </w:rPr>
              <w:t>Evaluation of the Project</w:t>
            </w:r>
            <w:r>
              <w:rPr>
                <w:noProof/>
                <w:webHidden/>
              </w:rPr>
              <w:tab/>
            </w:r>
            <w:r>
              <w:rPr>
                <w:noProof/>
                <w:webHidden/>
              </w:rPr>
              <w:fldChar w:fldCharType="begin"/>
            </w:r>
            <w:r>
              <w:rPr>
                <w:noProof/>
                <w:webHidden/>
              </w:rPr>
              <w:instrText xml:space="preserve"> PAGEREF _Toc420235237 \h </w:instrText>
            </w:r>
            <w:r>
              <w:rPr>
                <w:noProof/>
                <w:webHidden/>
              </w:rPr>
            </w:r>
            <w:r>
              <w:rPr>
                <w:noProof/>
                <w:webHidden/>
              </w:rPr>
              <w:fldChar w:fldCharType="separate"/>
            </w:r>
            <w:r>
              <w:rPr>
                <w:noProof/>
                <w:webHidden/>
              </w:rPr>
              <w:t>26</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38" w:history="1">
            <w:r w:rsidRPr="00FE0149">
              <w:rPr>
                <w:rStyle w:val="Hyperlink"/>
                <w:noProof/>
              </w:rPr>
              <w:t>5.1</w:t>
            </w:r>
            <w:r>
              <w:rPr>
                <w:rFonts w:asciiTheme="minorHAnsi" w:eastAsiaTheme="minorEastAsia" w:hAnsiTheme="minorHAnsi" w:cstheme="minorBidi"/>
                <w:noProof/>
                <w:sz w:val="22"/>
                <w:szCs w:val="22"/>
                <w:lang w:val="en-GB" w:eastAsia="en-GB"/>
              </w:rPr>
              <w:tab/>
            </w:r>
            <w:r w:rsidRPr="00FE0149">
              <w:rPr>
                <w:rStyle w:val="Hyperlink"/>
                <w:noProof/>
              </w:rPr>
              <w:t>Research and Specification</w:t>
            </w:r>
            <w:r>
              <w:rPr>
                <w:noProof/>
                <w:webHidden/>
              </w:rPr>
              <w:tab/>
            </w:r>
            <w:r>
              <w:rPr>
                <w:noProof/>
                <w:webHidden/>
              </w:rPr>
              <w:fldChar w:fldCharType="begin"/>
            </w:r>
            <w:r>
              <w:rPr>
                <w:noProof/>
                <w:webHidden/>
              </w:rPr>
              <w:instrText xml:space="preserve"> PAGEREF _Toc420235238 \h </w:instrText>
            </w:r>
            <w:r>
              <w:rPr>
                <w:noProof/>
                <w:webHidden/>
              </w:rPr>
            </w:r>
            <w:r>
              <w:rPr>
                <w:noProof/>
                <w:webHidden/>
              </w:rPr>
              <w:fldChar w:fldCharType="separate"/>
            </w:r>
            <w:r>
              <w:rPr>
                <w:noProof/>
                <w:webHidden/>
              </w:rPr>
              <w:t>26</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39" w:history="1">
            <w:r w:rsidRPr="00FE0149">
              <w:rPr>
                <w:rStyle w:val="Hyperlink"/>
                <w:noProof/>
              </w:rPr>
              <w:t>5.2</w:t>
            </w:r>
            <w:r>
              <w:rPr>
                <w:rFonts w:asciiTheme="minorHAnsi" w:eastAsiaTheme="minorEastAsia" w:hAnsiTheme="minorHAnsi" w:cstheme="minorBidi"/>
                <w:noProof/>
                <w:sz w:val="22"/>
                <w:szCs w:val="22"/>
                <w:lang w:val="en-GB" w:eastAsia="en-GB"/>
              </w:rPr>
              <w:tab/>
            </w:r>
            <w:r w:rsidRPr="00FE0149">
              <w:rPr>
                <w:rStyle w:val="Hyperlink"/>
                <w:noProof/>
              </w:rPr>
              <w:t>Design</w:t>
            </w:r>
            <w:r>
              <w:rPr>
                <w:noProof/>
                <w:webHidden/>
              </w:rPr>
              <w:tab/>
            </w:r>
            <w:r>
              <w:rPr>
                <w:noProof/>
                <w:webHidden/>
              </w:rPr>
              <w:fldChar w:fldCharType="begin"/>
            </w:r>
            <w:r>
              <w:rPr>
                <w:noProof/>
                <w:webHidden/>
              </w:rPr>
              <w:instrText xml:space="preserve"> PAGEREF _Toc420235239 \h </w:instrText>
            </w:r>
            <w:r>
              <w:rPr>
                <w:noProof/>
                <w:webHidden/>
              </w:rPr>
            </w:r>
            <w:r>
              <w:rPr>
                <w:noProof/>
                <w:webHidden/>
              </w:rPr>
              <w:fldChar w:fldCharType="separate"/>
            </w:r>
            <w:r>
              <w:rPr>
                <w:noProof/>
                <w:webHidden/>
              </w:rPr>
              <w:t>27</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40" w:history="1">
            <w:r w:rsidRPr="00FE0149">
              <w:rPr>
                <w:rStyle w:val="Hyperlink"/>
                <w:noProof/>
              </w:rPr>
              <w:t>5.3</w:t>
            </w:r>
            <w:r>
              <w:rPr>
                <w:rFonts w:asciiTheme="minorHAnsi" w:eastAsiaTheme="minorEastAsia" w:hAnsiTheme="minorHAnsi" w:cstheme="minorBidi"/>
                <w:noProof/>
                <w:sz w:val="22"/>
                <w:szCs w:val="22"/>
                <w:lang w:val="en-GB" w:eastAsia="en-GB"/>
              </w:rPr>
              <w:tab/>
            </w:r>
            <w:r w:rsidRPr="00FE0149">
              <w:rPr>
                <w:rStyle w:val="Hyperlink"/>
                <w:noProof/>
              </w:rPr>
              <w:t>Implementation</w:t>
            </w:r>
            <w:r>
              <w:rPr>
                <w:noProof/>
                <w:webHidden/>
              </w:rPr>
              <w:tab/>
            </w:r>
            <w:r>
              <w:rPr>
                <w:noProof/>
                <w:webHidden/>
              </w:rPr>
              <w:fldChar w:fldCharType="begin"/>
            </w:r>
            <w:r>
              <w:rPr>
                <w:noProof/>
                <w:webHidden/>
              </w:rPr>
              <w:instrText xml:space="preserve"> PAGEREF _Toc420235240 \h </w:instrText>
            </w:r>
            <w:r>
              <w:rPr>
                <w:noProof/>
                <w:webHidden/>
              </w:rPr>
            </w:r>
            <w:r>
              <w:rPr>
                <w:noProof/>
                <w:webHidden/>
              </w:rPr>
              <w:fldChar w:fldCharType="separate"/>
            </w:r>
            <w:r>
              <w:rPr>
                <w:noProof/>
                <w:webHidden/>
              </w:rPr>
              <w:t>27</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41" w:history="1">
            <w:r w:rsidRPr="00FE0149">
              <w:rPr>
                <w:rStyle w:val="Hyperlink"/>
                <w:noProof/>
              </w:rPr>
              <w:t>5.4</w:t>
            </w:r>
            <w:r>
              <w:rPr>
                <w:rFonts w:asciiTheme="minorHAnsi" w:eastAsiaTheme="minorEastAsia" w:hAnsiTheme="minorHAnsi" w:cstheme="minorBidi"/>
                <w:noProof/>
                <w:sz w:val="22"/>
                <w:szCs w:val="22"/>
                <w:lang w:val="en-GB" w:eastAsia="en-GB"/>
              </w:rPr>
              <w:tab/>
            </w:r>
            <w:r w:rsidRPr="00FE0149">
              <w:rPr>
                <w:rStyle w:val="Hyperlink"/>
                <w:noProof/>
              </w:rPr>
              <w:t>Testing and Results</w:t>
            </w:r>
            <w:r>
              <w:rPr>
                <w:noProof/>
                <w:webHidden/>
              </w:rPr>
              <w:tab/>
            </w:r>
            <w:r>
              <w:rPr>
                <w:noProof/>
                <w:webHidden/>
              </w:rPr>
              <w:fldChar w:fldCharType="begin"/>
            </w:r>
            <w:r>
              <w:rPr>
                <w:noProof/>
                <w:webHidden/>
              </w:rPr>
              <w:instrText xml:space="preserve"> PAGEREF _Toc420235241 \h </w:instrText>
            </w:r>
            <w:r>
              <w:rPr>
                <w:noProof/>
                <w:webHidden/>
              </w:rPr>
            </w:r>
            <w:r>
              <w:rPr>
                <w:noProof/>
                <w:webHidden/>
              </w:rPr>
              <w:fldChar w:fldCharType="separate"/>
            </w:r>
            <w:r>
              <w:rPr>
                <w:noProof/>
                <w:webHidden/>
              </w:rPr>
              <w:t>28</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42" w:history="1">
            <w:r w:rsidRPr="00FE0149">
              <w:rPr>
                <w:rStyle w:val="Hyperlink"/>
                <w:b/>
                <w:noProof/>
              </w:rPr>
              <w:t>Quality of Tests</w:t>
            </w:r>
            <w:r>
              <w:rPr>
                <w:noProof/>
                <w:webHidden/>
              </w:rPr>
              <w:tab/>
            </w:r>
            <w:r>
              <w:rPr>
                <w:noProof/>
                <w:webHidden/>
              </w:rPr>
              <w:fldChar w:fldCharType="begin"/>
            </w:r>
            <w:r>
              <w:rPr>
                <w:noProof/>
                <w:webHidden/>
              </w:rPr>
              <w:instrText xml:space="preserve"> PAGEREF _Toc420235242 \h </w:instrText>
            </w:r>
            <w:r>
              <w:rPr>
                <w:noProof/>
                <w:webHidden/>
              </w:rPr>
            </w:r>
            <w:r>
              <w:rPr>
                <w:noProof/>
                <w:webHidden/>
              </w:rPr>
              <w:fldChar w:fldCharType="separate"/>
            </w:r>
            <w:r>
              <w:rPr>
                <w:noProof/>
                <w:webHidden/>
              </w:rPr>
              <w:t>28</w:t>
            </w:r>
            <w:r>
              <w:rPr>
                <w:noProof/>
                <w:webHidden/>
              </w:rPr>
              <w:fldChar w:fldCharType="end"/>
            </w:r>
          </w:hyperlink>
        </w:p>
        <w:p w:rsidR="009D1D45" w:rsidRDefault="009D1D45">
          <w:pPr>
            <w:pStyle w:val="TOC3"/>
            <w:tabs>
              <w:tab w:val="right" w:leader="dot" w:pos="6908"/>
            </w:tabs>
            <w:rPr>
              <w:rFonts w:asciiTheme="minorHAnsi" w:eastAsiaTheme="minorEastAsia" w:hAnsiTheme="minorHAnsi" w:cstheme="minorBidi"/>
              <w:noProof/>
              <w:sz w:val="22"/>
              <w:szCs w:val="22"/>
              <w:lang w:val="en-GB" w:eastAsia="en-GB"/>
            </w:rPr>
          </w:pPr>
          <w:hyperlink w:anchor="_Toc420235243" w:history="1">
            <w:r w:rsidRPr="00FE0149">
              <w:rPr>
                <w:rStyle w:val="Hyperlink"/>
                <w:b/>
                <w:noProof/>
              </w:rPr>
              <w:t>Data Collected</w:t>
            </w:r>
            <w:r>
              <w:rPr>
                <w:noProof/>
                <w:webHidden/>
              </w:rPr>
              <w:tab/>
            </w:r>
            <w:r>
              <w:rPr>
                <w:noProof/>
                <w:webHidden/>
              </w:rPr>
              <w:fldChar w:fldCharType="begin"/>
            </w:r>
            <w:r>
              <w:rPr>
                <w:noProof/>
                <w:webHidden/>
              </w:rPr>
              <w:instrText xml:space="preserve"> PAGEREF _Toc420235243 \h </w:instrText>
            </w:r>
            <w:r>
              <w:rPr>
                <w:noProof/>
                <w:webHidden/>
              </w:rPr>
            </w:r>
            <w:r>
              <w:rPr>
                <w:noProof/>
                <w:webHidden/>
              </w:rPr>
              <w:fldChar w:fldCharType="separate"/>
            </w:r>
            <w:r>
              <w:rPr>
                <w:noProof/>
                <w:webHidden/>
              </w:rPr>
              <w:t>29</w:t>
            </w:r>
            <w:r>
              <w:rPr>
                <w:noProof/>
                <w:webHidden/>
              </w:rPr>
              <w:fldChar w:fldCharType="end"/>
            </w:r>
          </w:hyperlink>
        </w:p>
        <w:p w:rsidR="009D1D45" w:rsidRDefault="009D1D45">
          <w:pPr>
            <w:pStyle w:val="TOC1"/>
            <w:tabs>
              <w:tab w:val="left" w:pos="660"/>
              <w:tab w:val="right" w:leader="dot" w:pos="6908"/>
            </w:tabs>
            <w:rPr>
              <w:rFonts w:asciiTheme="minorHAnsi" w:eastAsiaTheme="minorEastAsia" w:hAnsiTheme="minorHAnsi" w:cstheme="minorBidi"/>
              <w:noProof/>
              <w:sz w:val="22"/>
              <w:szCs w:val="22"/>
              <w:lang w:val="en-GB" w:eastAsia="en-GB"/>
            </w:rPr>
          </w:pPr>
          <w:hyperlink w:anchor="_Toc420235244" w:history="1">
            <w:r w:rsidRPr="00FE0149">
              <w:rPr>
                <w:rStyle w:val="Hyperlink"/>
                <w:noProof/>
              </w:rPr>
              <w:t>6</w:t>
            </w:r>
            <w:r>
              <w:rPr>
                <w:rFonts w:asciiTheme="minorHAnsi" w:eastAsiaTheme="minorEastAsia" w:hAnsiTheme="minorHAnsi" w:cstheme="minorBidi"/>
                <w:noProof/>
                <w:sz w:val="22"/>
                <w:szCs w:val="22"/>
                <w:lang w:val="en-GB" w:eastAsia="en-GB"/>
              </w:rPr>
              <w:tab/>
            </w:r>
            <w:r w:rsidRPr="00FE0149">
              <w:rPr>
                <w:rStyle w:val="Hyperlink"/>
                <w:noProof/>
              </w:rPr>
              <w:t>Conclusion</w:t>
            </w:r>
            <w:r>
              <w:rPr>
                <w:noProof/>
                <w:webHidden/>
              </w:rPr>
              <w:tab/>
            </w:r>
            <w:r>
              <w:rPr>
                <w:noProof/>
                <w:webHidden/>
              </w:rPr>
              <w:fldChar w:fldCharType="begin"/>
            </w:r>
            <w:r>
              <w:rPr>
                <w:noProof/>
                <w:webHidden/>
              </w:rPr>
              <w:instrText xml:space="preserve"> PAGEREF _Toc420235244 \h </w:instrText>
            </w:r>
            <w:r>
              <w:rPr>
                <w:noProof/>
                <w:webHidden/>
              </w:rPr>
            </w:r>
            <w:r>
              <w:rPr>
                <w:noProof/>
                <w:webHidden/>
              </w:rPr>
              <w:fldChar w:fldCharType="separate"/>
            </w:r>
            <w:r>
              <w:rPr>
                <w:noProof/>
                <w:webHidden/>
              </w:rPr>
              <w:t>29</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45" w:history="1">
            <w:r w:rsidRPr="00FE0149">
              <w:rPr>
                <w:rStyle w:val="Hyperlink"/>
                <w:noProof/>
              </w:rPr>
              <w:t>6.1</w:t>
            </w:r>
            <w:r>
              <w:rPr>
                <w:rFonts w:asciiTheme="minorHAnsi" w:eastAsiaTheme="minorEastAsia" w:hAnsiTheme="minorHAnsi" w:cstheme="minorBidi"/>
                <w:noProof/>
                <w:sz w:val="22"/>
                <w:szCs w:val="22"/>
                <w:lang w:val="en-GB" w:eastAsia="en-GB"/>
              </w:rPr>
              <w:tab/>
            </w:r>
            <w:r w:rsidRPr="00FE0149">
              <w:rPr>
                <w:rStyle w:val="Hyperlink"/>
                <w:noProof/>
              </w:rPr>
              <w:t>Aim and Objectives</w:t>
            </w:r>
            <w:r>
              <w:rPr>
                <w:noProof/>
                <w:webHidden/>
              </w:rPr>
              <w:tab/>
            </w:r>
            <w:r>
              <w:rPr>
                <w:noProof/>
                <w:webHidden/>
              </w:rPr>
              <w:fldChar w:fldCharType="begin"/>
            </w:r>
            <w:r>
              <w:rPr>
                <w:noProof/>
                <w:webHidden/>
              </w:rPr>
              <w:instrText xml:space="preserve"> PAGEREF _Toc420235245 \h </w:instrText>
            </w:r>
            <w:r>
              <w:rPr>
                <w:noProof/>
                <w:webHidden/>
              </w:rPr>
            </w:r>
            <w:r>
              <w:rPr>
                <w:noProof/>
                <w:webHidden/>
              </w:rPr>
              <w:fldChar w:fldCharType="separate"/>
            </w:r>
            <w:r>
              <w:rPr>
                <w:noProof/>
                <w:webHidden/>
              </w:rPr>
              <w:t>29</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46" w:history="1">
            <w:r w:rsidRPr="00FE0149">
              <w:rPr>
                <w:rStyle w:val="Hyperlink"/>
                <w:noProof/>
              </w:rPr>
              <w:t>6.2</w:t>
            </w:r>
            <w:r>
              <w:rPr>
                <w:rFonts w:asciiTheme="minorHAnsi" w:eastAsiaTheme="minorEastAsia" w:hAnsiTheme="minorHAnsi" w:cstheme="minorBidi"/>
                <w:noProof/>
                <w:sz w:val="22"/>
                <w:szCs w:val="22"/>
                <w:lang w:val="en-GB" w:eastAsia="en-GB"/>
              </w:rPr>
              <w:tab/>
            </w:r>
            <w:r w:rsidRPr="00FE0149">
              <w:rPr>
                <w:rStyle w:val="Hyperlink"/>
                <w:noProof/>
              </w:rPr>
              <w:t>What Went Well and What Could have Been Improved</w:t>
            </w:r>
            <w:r>
              <w:rPr>
                <w:noProof/>
                <w:webHidden/>
              </w:rPr>
              <w:tab/>
            </w:r>
            <w:r>
              <w:rPr>
                <w:noProof/>
                <w:webHidden/>
              </w:rPr>
              <w:fldChar w:fldCharType="begin"/>
            </w:r>
            <w:r>
              <w:rPr>
                <w:noProof/>
                <w:webHidden/>
              </w:rPr>
              <w:instrText xml:space="preserve"> PAGEREF _Toc420235246 \h </w:instrText>
            </w:r>
            <w:r>
              <w:rPr>
                <w:noProof/>
                <w:webHidden/>
              </w:rPr>
            </w:r>
            <w:r>
              <w:rPr>
                <w:noProof/>
                <w:webHidden/>
              </w:rPr>
              <w:fldChar w:fldCharType="separate"/>
            </w:r>
            <w:r>
              <w:rPr>
                <w:noProof/>
                <w:webHidden/>
              </w:rPr>
              <w:t>30</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47" w:history="1">
            <w:r w:rsidRPr="00FE0149">
              <w:rPr>
                <w:rStyle w:val="Hyperlink"/>
                <w:noProof/>
              </w:rPr>
              <w:t>6.3</w:t>
            </w:r>
            <w:r>
              <w:rPr>
                <w:rFonts w:asciiTheme="minorHAnsi" w:eastAsiaTheme="minorEastAsia" w:hAnsiTheme="minorHAnsi" w:cstheme="minorBidi"/>
                <w:noProof/>
                <w:sz w:val="22"/>
                <w:szCs w:val="22"/>
                <w:lang w:val="en-GB" w:eastAsia="en-GB"/>
              </w:rPr>
              <w:tab/>
            </w:r>
            <w:r w:rsidRPr="00FE0149">
              <w:rPr>
                <w:rStyle w:val="Hyperlink"/>
                <w:noProof/>
              </w:rPr>
              <w:t>Further Work</w:t>
            </w:r>
            <w:r>
              <w:rPr>
                <w:noProof/>
                <w:webHidden/>
              </w:rPr>
              <w:tab/>
            </w:r>
            <w:r>
              <w:rPr>
                <w:noProof/>
                <w:webHidden/>
              </w:rPr>
              <w:fldChar w:fldCharType="begin"/>
            </w:r>
            <w:r>
              <w:rPr>
                <w:noProof/>
                <w:webHidden/>
              </w:rPr>
              <w:instrText xml:space="preserve"> PAGEREF _Toc420235247 \h </w:instrText>
            </w:r>
            <w:r>
              <w:rPr>
                <w:noProof/>
                <w:webHidden/>
              </w:rPr>
            </w:r>
            <w:r>
              <w:rPr>
                <w:noProof/>
                <w:webHidden/>
              </w:rPr>
              <w:fldChar w:fldCharType="separate"/>
            </w:r>
            <w:r>
              <w:rPr>
                <w:noProof/>
                <w:webHidden/>
              </w:rPr>
              <w:t>30</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48" w:history="1">
            <w:r w:rsidRPr="00FE0149">
              <w:rPr>
                <w:rStyle w:val="Hyperlink"/>
                <w:noProof/>
              </w:rPr>
              <w:t>6.4</w:t>
            </w:r>
            <w:r>
              <w:rPr>
                <w:rFonts w:asciiTheme="minorHAnsi" w:eastAsiaTheme="minorEastAsia" w:hAnsiTheme="minorHAnsi" w:cstheme="minorBidi"/>
                <w:noProof/>
                <w:sz w:val="22"/>
                <w:szCs w:val="22"/>
                <w:lang w:val="en-GB" w:eastAsia="en-GB"/>
              </w:rPr>
              <w:tab/>
            </w:r>
            <w:r w:rsidRPr="00FE0149">
              <w:rPr>
                <w:rStyle w:val="Hyperlink"/>
                <w:noProof/>
              </w:rPr>
              <w:t>Summary</w:t>
            </w:r>
            <w:r>
              <w:rPr>
                <w:noProof/>
                <w:webHidden/>
              </w:rPr>
              <w:tab/>
            </w:r>
            <w:r>
              <w:rPr>
                <w:noProof/>
                <w:webHidden/>
              </w:rPr>
              <w:fldChar w:fldCharType="begin"/>
            </w:r>
            <w:r>
              <w:rPr>
                <w:noProof/>
                <w:webHidden/>
              </w:rPr>
              <w:instrText xml:space="preserve"> PAGEREF _Toc420235248 \h </w:instrText>
            </w:r>
            <w:r>
              <w:rPr>
                <w:noProof/>
                <w:webHidden/>
              </w:rPr>
            </w:r>
            <w:r>
              <w:rPr>
                <w:noProof/>
                <w:webHidden/>
              </w:rPr>
              <w:fldChar w:fldCharType="separate"/>
            </w:r>
            <w:r>
              <w:rPr>
                <w:noProof/>
                <w:webHidden/>
              </w:rPr>
              <w:t>31</w:t>
            </w:r>
            <w:r>
              <w:rPr>
                <w:noProof/>
                <w:webHidden/>
              </w:rPr>
              <w:fldChar w:fldCharType="end"/>
            </w:r>
          </w:hyperlink>
        </w:p>
        <w:p w:rsidR="009D1D45" w:rsidRDefault="009D1D45">
          <w:pPr>
            <w:pStyle w:val="TOC1"/>
            <w:tabs>
              <w:tab w:val="left" w:pos="660"/>
              <w:tab w:val="right" w:leader="dot" w:pos="6908"/>
            </w:tabs>
            <w:rPr>
              <w:rFonts w:asciiTheme="minorHAnsi" w:eastAsiaTheme="minorEastAsia" w:hAnsiTheme="minorHAnsi" w:cstheme="minorBidi"/>
              <w:noProof/>
              <w:sz w:val="22"/>
              <w:szCs w:val="22"/>
              <w:lang w:val="en-GB" w:eastAsia="en-GB"/>
            </w:rPr>
          </w:pPr>
          <w:hyperlink w:anchor="_Toc420235249" w:history="1">
            <w:r w:rsidRPr="00FE0149">
              <w:rPr>
                <w:rStyle w:val="Hyperlink"/>
                <w:noProof/>
                <w:lang w:val="en-GB"/>
              </w:rPr>
              <w:t>7</w:t>
            </w:r>
            <w:r>
              <w:rPr>
                <w:rFonts w:asciiTheme="minorHAnsi" w:eastAsiaTheme="minorEastAsia" w:hAnsiTheme="minorHAnsi" w:cstheme="minorBidi"/>
                <w:noProof/>
                <w:sz w:val="22"/>
                <w:szCs w:val="22"/>
                <w:lang w:val="en-GB" w:eastAsia="en-GB"/>
              </w:rPr>
              <w:tab/>
            </w:r>
            <w:r w:rsidRPr="00FE0149">
              <w:rPr>
                <w:rStyle w:val="Hyperlink"/>
                <w:noProof/>
                <w:lang w:val="en-GB"/>
              </w:rPr>
              <w:t>References</w:t>
            </w:r>
            <w:r>
              <w:rPr>
                <w:noProof/>
                <w:webHidden/>
              </w:rPr>
              <w:tab/>
            </w:r>
            <w:r>
              <w:rPr>
                <w:noProof/>
                <w:webHidden/>
              </w:rPr>
              <w:fldChar w:fldCharType="begin"/>
            </w:r>
            <w:r>
              <w:rPr>
                <w:noProof/>
                <w:webHidden/>
              </w:rPr>
              <w:instrText xml:space="preserve"> PAGEREF _Toc420235249 \h </w:instrText>
            </w:r>
            <w:r>
              <w:rPr>
                <w:noProof/>
                <w:webHidden/>
              </w:rPr>
            </w:r>
            <w:r>
              <w:rPr>
                <w:noProof/>
                <w:webHidden/>
              </w:rPr>
              <w:fldChar w:fldCharType="separate"/>
            </w:r>
            <w:r>
              <w:rPr>
                <w:noProof/>
                <w:webHidden/>
              </w:rPr>
              <w:t>32</w:t>
            </w:r>
            <w:r>
              <w:rPr>
                <w:noProof/>
                <w:webHidden/>
              </w:rPr>
              <w:fldChar w:fldCharType="end"/>
            </w:r>
          </w:hyperlink>
        </w:p>
        <w:p w:rsidR="009D1D45" w:rsidRDefault="009D1D45">
          <w:pPr>
            <w:pStyle w:val="TOC1"/>
            <w:tabs>
              <w:tab w:val="left" w:pos="660"/>
              <w:tab w:val="right" w:leader="dot" w:pos="6908"/>
            </w:tabs>
            <w:rPr>
              <w:rFonts w:asciiTheme="minorHAnsi" w:eastAsiaTheme="minorEastAsia" w:hAnsiTheme="minorHAnsi" w:cstheme="minorBidi"/>
              <w:noProof/>
              <w:sz w:val="22"/>
              <w:szCs w:val="22"/>
              <w:lang w:val="en-GB" w:eastAsia="en-GB"/>
            </w:rPr>
          </w:pPr>
          <w:hyperlink w:anchor="_Toc420235250" w:history="1">
            <w:r w:rsidRPr="00FE0149">
              <w:rPr>
                <w:rStyle w:val="Hyperlink"/>
                <w:noProof/>
                <w:lang w:val="en-GB"/>
              </w:rPr>
              <w:t>8</w:t>
            </w:r>
            <w:r>
              <w:rPr>
                <w:rFonts w:asciiTheme="minorHAnsi" w:eastAsiaTheme="minorEastAsia" w:hAnsiTheme="minorHAnsi" w:cstheme="minorBidi"/>
                <w:noProof/>
                <w:sz w:val="22"/>
                <w:szCs w:val="22"/>
                <w:lang w:val="en-GB" w:eastAsia="en-GB"/>
              </w:rPr>
              <w:tab/>
            </w:r>
            <w:r w:rsidRPr="00FE0149">
              <w:rPr>
                <w:rStyle w:val="Hyperlink"/>
                <w:noProof/>
                <w:lang w:val="en-GB"/>
              </w:rPr>
              <w:t>Appendix</w:t>
            </w:r>
            <w:r>
              <w:rPr>
                <w:noProof/>
                <w:webHidden/>
              </w:rPr>
              <w:tab/>
            </w:r>
            <w:r>
              <w:rPr>
                <w:noProof/>
                <w:webHidden/>
              </w:rPr>
              <w:fldChar w:fldCharType="begin"/>
            </w:r>
            <w:r>
              <w:rPr>
                <w:noProof/>
                <w:webHidden/>
              </w:rPr>
              <w:instrText xml:space="preserve"> PAGEREF _Toc420235250 \h </w:instrText>
            </w:r>
            <w:r>
              <w:rPr>
                <w:noProof/>
                <w:webHidden/>
              </w:rPr>
            </w:r>
            <w:r>
              <w:rPr>
                <w:noProof/>
                <w:webHidden/>
              </w:rPr>
              <w:fldChar w:fldCharType="separate"/>
            </w:r>
            <w:r>
              <w:rPr>
                <w:noProof/>
                <w:webHidden/>
              </w:rPr>
              <w:t>34</w:t>
            </w:r>
            <w:r>
              <w:rPr>
                <w:noProof/>
                <w:webHidden/>
              </w:rPr>
              <w:fldChar w:fldCharType="end"/>
            </w:r>
          </w:hyperlink>
        </w:p>
        <w:p w:rsidR="009D1D45" w:rsidRDefault="009D1D45">
          <w:pPr>
            <w:pStyle w:val="TOC2"/>
            <w:tabs>
              <w:tab w:val="left" w:pos="1100"/>
              <w:tab w:val="right" w:leader="dot" w:pos="6908"/>
            </w:tabs>
            <w:rPr>
              <w:rFonts w:asciiTheme="minorHAnsi" w:eastAsiaTheme="minorEastAsia" w:hAnsiTheme="minorHAnsi" w:cstheme="minorBidi"/>
              <w:noProof/>
              <w:sz w:val="22"/>
              <w:szCs w:val="22"/>
              <w:lang w:val="en-GB" w:eastAsia="en-GB"/>
            </w:rPr>
          </w:pPr>
          <w:hyperlink w:anchor="_Toc420235251" w:history="1">
            <w:r w:rsidRPr="00FE0149">
              <w:rPr>
                <w:rStyle w:val="Hyperlink"/>
                <w:noProof/>
                <w:lang w:val="en-GB"/>
              </w:rPr>
              <w:t>8.1</w:t>
            </w:r>
            <w:r>
              <w:rPr>
                <w:rFonts w:asciiTheme="minorHAnsi" w:eastAsiaTheme="minorEastAsia" w:hAnsiTheme="minorHAnsi" w:cstheme="minorBidi"/>
                <w:noProof/>
                <w:sz w:val="22"/>
                <w:szCs w:val="22"/>
                <w:lang w:val="en-GB" w:eastAsia="en-GB"/>
              </w:rPr>
              <w:tab/>
            </w:r>
            <w:r w:rsidRPr="00FE0149">
              <w:rPr>
                <w:rStyle w:val="Hyperlink"/>
                <w:noProof/>
                <w:lang w:val="en-GB"/>
              </w:rPr>
              <w:t>Annex A – Test Results</w:t>
            </w:r>
            <w:r>
              <w:rPr>
                <w:noProof/>
                <w:webHidden/>
              </w:rPr>
              <w:tab/>
            </w:r>
            <w:r>
              <w:rPr>
                <w:noProof/>
                <w:webHidden/>
              </w:rPr>
              <w:fldChar w:fldCharType="begin"/>
            </w:r>
            <w:r>
              <w:rPr>
                <w:noProof/>
                <w:webHidden/>
              </w:rPr>
              <w:instrText xml:space="preserve"> PAGEREF _Toc420235251 \h </w:instrText>
            </w:r>
            <w:r>
              <w:rPr>
                <w:noProof/>
                <w:webHidden/>
              </w:rPr>
            </w:r>
            <w:r>
              <w:rPr>
                <w:noProof/>
                <w:webHidden/>
              </w:rPr>
              <w:fldChar w:fldCharType="separate"/>
            </w:r>
            <w:r>
              <w:rPr>
                <w:noProof/>
                <w:webHidden/>
              </w:rPr>
              <w:t>34</w:t>
            </w:r>
            <w:r>
              <w:rPr>
                <w:noProof/>
                <w:webHidden/>
              </w:rPr>
              <w:fldChar w:fldCharType="end"/>
            </w:r>
          </w:hyperlink>
        </w:p>
        <w:p w:rsidR="009D1D45" w:rsidRDefault="009D1D45">
          <w:r>
            <w:rPr>
              <w:b/>
              <w:bCs/>
              <w:noProof/>
            </w:rPr>
            <w:fldChar w:fldCharType="end"/>
          </w:r>
        </w:p>
      </w:sdtContent>
    </w:sdt>
    <w:p w:rsidR="00047C1B" w:rsidRPr="00CE72E2" w:rsidRDefault="00803317" w:rsidP="009D1D45">
      <w:pPr>
        <w:pStyle w:val="heading1"/>
        <w:numPr>
          <w:ilvl w:val="0"/>
          <w:numId w:val="0"/>
        </w:numPr>
        <w:rPr>
          <w:lang w:val="en-GB"/>
        </w:rPr>
      </w:pPr>
      <w:r w:rsidRPr="00CE72E2">
        <w:rPr>
          <w:lang w:val="en-GB"/>
        </w:rPr>
        <w:br w:type="page"/>
      </w:r>
      <w:bookmarkStart w:id="1" w:name="_Toc420235201"/>
      <w:r w:rsidR="00047C1B" w:rsidRPr="00CE72E2">
        <w:rPr>
          <w:lang w:val="en-GB"/>
        </w:rPr>
        <w:lastRenderedPageBreak/>
        <w:t>Introduction</w:t>
      </w:r>
      <w:bookmarkEnd w:id="1"/>
    </w:p>
    <w:p w:rsidR="00803317" w:rsidRPr="00CE72E2" w:rsidRDefault="00803317" w:rsidP="003E257B">
      <w:pPr>
        <w:pStyle w:val="heading2"/>
        <w:spacing w:before="0"/>
        <w:rPr>
          <w:lang w:val="en-GB"/>
        </w:rPr>
      </w:pPr>
      <w:bookmarkStart w:id="2" w:name="_Toc420235202"/>
      <w:r w:rsidRPr="00CE72E2">
        <w:rPr>
          <w:lang w:val="en-GB"/>
        </w:rPr>
        <w:t>Terminology</w:t>
      </w:r>
      <w:bookmarkEnd w:id="2"/>
    </w:p>
    <w:p w:rsidR="00D32630" w:rsidRPr="00CE72E2" w:rsidRDefault="00D32630" w:rsidP="00D32630">
      <w:pPr>
        <w:rPr>
          <w:lang w:val="en-GB"/>
        </w:rPr>
      </w:pPr>
      <w:r w:rsidRPr="00CE72E2">
        <w:rPr>
          <w:i/>
          <w:lang w:val="en-GB"/>
        </w:rPr>
        <w:t>FSM</w:t>
      </w:r>
      <w:r w:rsidRPr="00CE72E2">
        <w:rPr>
          <w:lang w:val="en-GB"/>
        </w:rPr>
        <w:t>: Finite state machine</w:t>
      </w:r>
    </w:p>
    <w:p w:rsidR="00D32630" w:rsidRDefault="00D32630" w:rsidP="00D32630">
      <w:pPr>
        <w:rPr>
          <w:lang w:val="en-GB"/>
        </w:rPr>
      </w:pPr>
      <w:r w:rsidRPr="00CE72E2">
        <w:rPr>
          <w:i/>
          <w:lang w:val="en-GB"/>
        </w:rPr>
        <w:t>GPU</w:t>
      </w:r>
      <w:r w:rsidRPr="00CE72E2">
        <w:rPr>
          <w:lang w:val="en-GB"/>
        </w:rPr>
        <w:t>: Graphics Processing Unit</w:t>
      </w:r>
    </w:p>
    <w:p w:rsidR="00555AA8" w:rsidRPr="00CE72E2" w:rsidRDefault="00555AA8" w:rsidP="00D32630">
      <w:pPr>
        <w:rPr>
          <w:lang w:val="en-GB"/>
        </w:rPr>
      </w:pPr>
      <w:r w:rsidRPr="00555AA8">
        <w:rPr>
          <w:i/>
          <w:lang w:val="en-GB"/>
        </w:rPr>
        <w:t>CPU</w:t>
      </w:r>
      <w:r>
        <w:rPr>
          <w:lang w:val="en-GB"/>
        </w:rPr>
        <w:t>: Central Processing Unit</w:t>
      </w:r>
    </w:p>
    <w:p w:rsidR="00D32630" w:rsidRPr="00CE72E2" w:rsidRDefault="00D32630" w:rsidP="00D32630">
      <w:pPr>
        <w:rPr>
          <w:lang w:val="en-GB"/>
        </w:rPr>
      </w:pPr>
      <w:r w:rsidRPr="00CE72E2">
        <w:rPr>
          <w:i/>
          <w:lang w:val="en-GB"/>
        </w:rPr>
        <w:t>GPGPU</w:t>
      </w:r>
      <w:r w:rsidRPr="00CE72E2">
        <w:rPr>
          <w:lang w:val="en-GB"/>
        </w:rPr>
        <w:t>: General Purpose computation on Graphics Processing Units</w:t>
      </w:r>
    </w:p>
    <w:p w:rsidR="00D32630" w:rsidRPr="00CE72E2" w:rsidRDefault="00D32630" w:rsidP="00D32630">
      <w:pPr>
        <w:rPr>
          <w:lang w:val="en-GB"/>
        </w:rPr>
      </w:pPr>
      <w:r w:rsidRPr="00CE72E2">
        <w:rPr>
          <w:i/>
          <w:lang w:val="en-GB"/>
        </w:rPr>
        <w:t>CUDA</w:t>
      </w:r>
      <w:r w:rsidRPr="00CE72E2">
        <w:rPr>
          <w:lang w:val="en-GB"/>
        </w:rPr>
        <w:t>: Compute Unified Device Architecture</w:t>
      </w:r>
    </w:p>
    <w:p w:rsidR="00D32630" w:rsidRPr="00CE72E2" w:rsidRDefault="00D32630" w:rsidP="00D32630">
      <w:pPr>
        <w:rPr>
          <w:lang w:val="en-GB"/>
        </w:rPr>
      </w:pPr>
      <w:r w:rsidRPr="00CE72E2">
        <w:rPr>
          <w:i/>
          <w:lang w:val="en-GB"/>
        </w:rPr>
        <w:t>MMORPG</w:t>
      </w:r>
      <w:r w:rsidRPr="00CE72E2">
        <w:rPr>
          <w:lang w:val="en-GB"/>
        </w:rPr>
        <w:t>: Massively</w:t>
      </w:r>
      <w:r w:rsidR="00555AA8">
        <w:rPr>
          <w:lang w:val="en-GB"/>
        </w:rPr>
        <w:t xml:space="preserve"> Multiplayer</w:t>
      </w:r>
      <w:r w:rsidRPr="00CE72E2">
        <w:rPr>
          <w:lang w:val="en-GB"/>
        </w:rPr>
        <w:t xml:space="preserve"> Online Role Playing Game</w:t>
      </w:r>
    </w:p>
    <w:p w:rsidR="00781478" w:rsidRPr="00CE72E2" w:rsidRDefault="00781478" w:rsidP="00D32630">
      <w:pPr>
        <w:rPr>
          <w:lang w:val="en-GB"/>
        </w:rPr>
      </w:pPr>
      <w:r w:rsidRPr="00CE72E2">
        <w:rPr>
          <w:i/>
          <w:lang w:val="en-GB"/>
        </w:rPr>
        <w:t>HLSL</w:t>
      </w:r>
      <w:r w:rsidRPr="00CE72E2">
        <w:rPr>
          <w:lang w:val="en-GB"/>
        </w:rPr>
        <w:t xml:space="preserve">: High Level </w:t>
      </w:r>
      <w:proofErr w:type="spellStart"/>
      <w:r w:rsidRPr="00CE72E2">
        <w:rPr>
          <w:lang w:val="en-GB"/>
        </w:rPr>
        <w:t>Shader</w:t>
      </w:r>
      <w:proofErr w:type="spellEnd"/>
      <w:r w:rsidRPr="00CE72E2">
        <w:rPr>
          <w:lang w:val="en-GB"/>
        </w:rPr>
        <w:t xml:space="preserve"> Language</w:t>
      </w:r>
    </w:p>
    <w:p w:rsidR="00781478" w:rsidRPr="00CE72E2" w:rsidRDefault="00781478" w:rsidP="00D32630">
      <w:pPr>
        <w:rPr>
          <w:lang w:val="en-GB"/>
        </w:rPr>
      </w:pPr>
      <w:r w:rsidRPr="00CE72E2">
        <w:rPr>
          <w:i/>
          <w:lang w:val="en-GB"/>
        </w:rPr>
        <w:t>XML</w:t>
      </w:r>
      <w:r w:rsidRPr="00CE72E2">
        <w:rPr>
          <w:lang w:val="en-GB"/>
        </w:rPr>
        <w:t xml:space="preserve">: Extensible </w:t>
      </w:r>
      <w:proofErr w:type="spellStart"/>
      <w:r w:rsidRPr="00CE72E2">
        <w:rPr>
          <w:lang w:val="en-GB"/>
        </w:rPr>
        <w:t>Markup</w:t>
      </w:r>
      <w:proofErr w:type="spellEnd"/>
      <w:r w:rsidRPr="00CE72E2">
        <w:rPr>
          <w:lang w:val="en-GB"/>
        </w:rPr>
        <w:t xml:space="preserve"> Language</w:t>
      </w:r>
    </w:p>
    <w:p w:rsidR="00D32630" w:rsidRPr="00CE72E2" w:rsidRDefault="00C470BC" w:rsidP="009D1D45">
      <w:pPr>
        <w:rPr>
          <w:lang w:val="en-GB"/>
        </w:rPr>
      </w:pPr>
      <w:r w:rsidRPr="00CE72E2">
        <w:rPr>
          <w:i/>
          <w:lang w:val="en-GB"/>
        </w:rPr>
        <w:t>WoW</w:t>
      </w:r>
      <w:r w:rsidR="009D1D45">
        <w:rPr>
          <w:lang w:val="en-GB"/>
        </w:rPr>
        <w:t xml:space="preserve">: World of </w:t>
      </w:r>
      <w:proofErr w:type="spellStart"/>
      <w:r w:rsidR="009D1D45">
        <w:rPr>
          <w:lang w:val="en-GB"/>
        </w:rPr>
        <w:t>Warcraft</w:t>
      </w:r>
      <w:proofErr w:type="spellEnd"/>
    </w:p>
    <w:p w:rsidR="00803317" w:rsidRPr="00CE72E2" w:rsidRDefault="001B1A46" w:rsidP="00047C1B">
      <w:pPr>
        <w:pStyle w:val="heading2"/>
        <w:rPr>
          <w:lang w:val="en-GB"/>
        </w:rPr>
      </w:pPr>
      <w:bookmarkStart w:id="3" w:name="_Toc420235203"/>
      <w:r w:rsidRPr="00CE72E2">
        <w:rPr>
          <w:lang w:val="en-GB"/>
        </w:rPr>
        <w:t>Introducti</w:t>
      </w:r>
      <w:r w:rsidR="00030641" w:rsidRPr="00CE72E2">
        <w:rPr>
          <w:lang w:val="en-GB"/>
        </w:rPr>
        <w:t>on</w:t>
      </w:r>
      <w:bookmarkEnd w:id="3"/>
    </w:p>
    <w:p w:rsidR="007A2317" w:rsidRPr="00CE72E2" w:rsidRDefault="004A0387" w:rsidP="007A2317">
      <w:pPr>
        <w:pStyle w:val="p1a"/>
        <w:rPr>
          <w:lang w:val="en-GB"/>
        </w:rPr>
      </w:pPr>
      <w:r w:rsidRPr="00CE72E2">
        <w:rPr>
          <w:lang w:val="en-GB"/>
        </w:rPr>
        <w:t>Artificial intelligence is a key element in the majority of modern video games</w:t>
      </w:r>
      <w:r w:rsidR="001D49F0" w:rsidRPr="00CE72E2">
        <w:rPr>
          <w:lang w:val="en-GB"/>
        </w:rPr>
        <w:t xml:space="preserve"> and there has been many different AI systems researched and developed </w:t>
      </w:r>
      <w:r w:rsidR="00F60088" w:rsidRPr="00CE72E2">
        <w:rPr>
          <w:lang w:val="en-GB"/>
        </w:rPr>
        <w:t>specifically</w:t>
      </w:r>
      <w:r w:rsidR="001D49F0" w:rsidRPr="00CE72E2">
        <w:rPr>
          <w:lang w:val="en-GB"/>
        </w:rPr>
        <w:t xml:space="preserve"> for use within video games. These systems range from </w:t>
      </w:r>
      <w:proofErr w:type="spellStart"/>
      <w:r w:rsidR="001D49F0" w:rsidRPr="00CE72E2">
        <w:rPr>
          <w:lang w:val="en-GB"/>
        </w:rPr>
        <w:t>pathfinding</w:t>
      </w:r>
      <w:proofErr w:type="spellEnd"/>
      <w:r w:rsidR="001D49F0" w:rsidRPr="00CE72E2">
        <w:rPr>
          <w:lang w:val="en-GB"/>
        </w:rPr>
        <w:t xml:space="preserve"> to non-</w:t>
      </w:r>
      <w:r w:rsidR="00F60088" w:rsidRPr="00CE72E2">
        <w:rPr>
          <w:lang w:val="en-GB"/>
        </w:rPr>
        <w:t>deterministic</w:t>
      </w:r>
      <w:r w:rsidR="001D49F0" w:rsidRPr="00CE72E2">
        <w:rPr>
          <w:lang w:val="en-GB"/>
        </w:rPr>
        <w:t xml:space="preserve"> </w:t>
      </w:r>
      <w:r w:rsidR="00F60088" w:rsidRPr="00CE72E2">
        <w:rPr>
          <w:lang w:val="en-GB"/>
        </w:rPr>
        <w:t>decision</w:t>
      </w:r>
      <w:r w:rsidR="001D49F0" w:rsidRPr="00CE72E2">
        <w:rPr>
          <w:lang w:val="en-GB"/>
        </w:rPr>
        <w:t xml:space="preserve"> making</w:t>
      </w:r>
      <w:r w:rsidR="00FD3B9D" w:rsidRPr="00CE72E2">
        <w:rPr>
          <w:lang w:val="en-GB"/>
        </w:rPr>
        <w:t xml:space="preserve"> and are very effective at what they do.</w:t>
      </w:r>
      <w:r w:rsidR="001D49F0" w:rsidRPr="00CE72E2">
        <w:rPr>
          <w:lang w:val="en-GB"/>
        </w:rPr>
        <w:t xml:space="preserve"> </w:t>
      </w:r>
      <w:r w:rsidR="00FD3B9D" w:rsidRPr="00CE72E2">
        <w:rPr>
          <w:lang w:val="en-GB"/>
        </w:rPr>
        <w:t xml:space="preserve">Currently the vast majority of these systems are designed for use on a single CPU with </w:t>
      </w:r>
      <w:r w:rsidR="00F373D2">
        <w:rPr>
          <w:lang w:val="en-GB"/>
        </w:rPr>
        <w:t xml:space="preserve">minimal </w:t>
      </w:r>
      <w:r w:rsidR="00F60088" w:rsidRPr="00CE72E2">
        <w:rPr>
          <w:lang w:val="en-GB"/>
        </w:rPr>
        <w:t>parallelism</w:t>
      </w:r>
      <w:r w:rsidR="00FD3B9D" w:rsidRPr="00CE72E2">
        <w:rPr>
          <w:lang w:val="en-GB"/>
        </w:rPr>
        <w:t xml:space="preserve"> in mind. </w:t>
      </w:r>
      <w:r w:rsidR="007A2317" w:rsidRPr="00CE72E2">
        <w:rPr>
          <w:lang w:val="en-GB"/>
        </w:rPr>
        <w:t xml:space="preserve">Even though AI plays such an important role in these games it is slowly </w:t>
      </w:r>
      <w:r w:rsidR="00E74828" w:rsidRPr="00CE72E2">
        <w:rPr>
          <w:lang w:val="en-GB"/>
        </w:rPr>
        <w:t>recei</w:t>
      </w:r>
      <w:r w:rsidR="00E74828" w:rsidRPr="00CE72E2">
        <w:rPr>
          <w:lang w:val="en-GB"/>
        </w:rPr>
        <w:t>v</w:t>
      </w:r>
      <w:r w:rsidR="00E74828" w:rsidRPr="00CE72E2">
        <w:rPr>
          <w:lang w:val="en-GB"/>
        </w:rPr>
        <w:t>ing</w:t>
      </w:r>
      <w:r w:rsidR="007A2317" w:rsidRPr="00CE72E2">
        <w:rPr>
          <w:lang w:val="en-GB"/>
        </w:rPr>
        <w:t xml:space="preserve"> less and less of the CPU’s processing time [1] to allow for more to be spent on graphics and physics processing.</w:t>
      </w:r>
      <w:r w:rsidR="00F373D2">
        <w:rPr>
          <w:lang w:val="en-GB"/>
        </w:rPr>
        <w:t xml:space="preserve"> With the lack of parallelism and resources</w:t>
      </w:r>
      <w:r w:rsidR="007A2317" w:rsidRPr="00CE72E2">
        <w:rPr>
          <w:lang w:val="en-GB"/>
        </w:rPr>
        <w:t>, AI is not advan</w:t>
      </w:r>
      <w:r w:rsidR="007A2317" w:rsidRPr="00CE72E2">
        <w:rPr>
          <w:lang w:val="en-GB"/>
        </w:rPr>
        <w:t>c</w:t>
      </w:r>
      <w:r w:rsidR="007A2317" w:rsidRPr="00CE72E2">
        <w:rPr>
          <w:lang w:val="en-GB"/>
        </w:rPr>
        <w:t>ing at the same rate within games as other aspects.</w:t>
      </w:r>
      <w:r w:rsidR="00F60088" w:rsidRPr="00CE72E2">
        <w:rPr>
          <w:lang w:val="en-GB"/>
        </w:rPr>
        <w:t xml:space="preserve"> Some games may require a large qua</w:t>
      </w:r>
      <w:r w:rsidR="00F60088" w:rsidRPr="00CE72E2">
        <w:rPr>
          <w:lang w:val="en-GB"/>
        </w:rPr>
        <w:t>n</w:t>
      </w:r>
      <w:r w:rsidR="00F60088" w:rsidRPr="00CE72E2">
        <w:rPr>
          <w:lang w:val="en-GB"/>
        </w:rPr>
        <w:t>tity of intelligent agents and with the current state of games AI this would not be po</w:t>
      </w:r>
      <w:r w:rsidR="00F60088" w:rsidRPr="00CE72E2">
        <w:rPr>
          <w:lang w:val="en-GB"/>
        </w:rPr>
        <w:t>s</w:t>
      </w:r>
      <w:r w:rsidR="00F60088" w:rsidRPr="00CE72E2">
        <w:rPr>
          <w:lang w:val="en-GB"/>
        </w:rPr>
        <w:t>sible.</w:t>
      </w:r>
    </w:p>
    <w:p w:rsidR="00F60088" w:rsidRPr="00CE72E2" w:rsidRDefault="00F60088" w:rsidP="007A2317">
      <w:pPr>
        <w:pStyle w:val="p1a"/>
        <w:rPr>
          <w:lang w:val="en-GB"/>
        </w:rPr>
      </w:pPr>
    </w:p>
    <w:p w:rsidR="00F60088" w:rsidRPr="00CE72E2" w:rsidRDefault="004D492D" w:rsidP="007A2317">
      <w:pPr>
        <w:pStyle w:val="p1a"/>
        <w:rPr>
          <w:lang w:val="en-GB"/>
        </w:rPr>
      </w:pPr>
      <w:r w:rsidRPr="00CE72E2">
        <w:rPr>
          <w:lang w:val="en-GB"/>
        </w:rPr>
        <w:t xml:space="preserve">If these systems could be </w:t>
      </w:r>
      <w:r w:rsidR="003A244D" w:rsidRPr="00CE72E2">
        <w:rPr>
          <w:lang w:val="en-GB"/>
        </w:rPr>
        <w:t xml:space="preserve">made to be </w:t>
      </w:r>
      <w:r w:rsidR="00422E19" w:rsidRPr="00CE72E2">
        <w:rPr>
          <w:lang w:val="en-GB"/>
        </w:rPr>
        <w:t>run</w:t>
      </w:r>
      <w:r w:rsidR="003A244D" w:rsidRPr="00CE72E2">
        <w:rPr>
          <w:lang w:val="en-GB"/>
        </w:rPr>
        <w:t xml:space="preserve"> in parallel, they would be able to be </w:t>
      </w:r>
      <w:r w:rsidR="00422E19" w:rsidRPr="00CE72E2">
        <w:rPr>
          <w:lang w:val="en-GB"/>
        </w:rPr>
        <w:t>run</w:t>
      </w:r>
      <w:r w:rsidR="003A244D" w:rsidRPr="00CE72E2">
        <w:rPr>
          <w:lang w:val="en-GB"/>
        </w:rPr>
        <w:t xml:space="preserve"> </w:t>
      </w:r>
      <w:r w:rsidR="00B03D11" w:rsidRPr="00CE72E2">
        <w:rPr>
          <w:lang w:val="en-GB"/>
        </w:rPr>
        <w:t>on the GPU and it would make them much more scalable</w:t>
      </w:r>
      <w:r w:rsidR="00F373D2">
        <w:rPr>
          <w:lang w:val="en-GB"/>
        </w:rPr>
        <w:t xml:space="preserve"> [9]</w:t>
      </w:r>
      <w:r w:rsidR="00B03D11" w:rsidRPr="00CE72E2">
        <w:rPr>
          <w:lang w:val="en-GB"/>
        </w:rPr>
        <w:t>. The GPU has a parallel architecture and utilizing this would give an enormous performance increase</w:t>
      </w:r>
      <w:r w:rsidR="008C053C" w:rsidRPr="00CE72E2">
        <w:rPr>
          <w:lang w:val="en-GB"/>
        </w:rPr>
        <w:t>,</w:t>
      </w:r>
      <w:r w:rsidR="00B03D11" w:rsidRPr="00CE72E2">
        <w:rPr>
          <w:lang w:val="en-GB"/>
        </w:rPr>
        <w:t xml:space="preserve"> allo</w:t>
      </w:r>
      <w:r w:rsidR="00B03D11" w:rsidRPr="00CE72E2">
        <w:rPr>
          <w:lang w:val="en-GB"/>
        </w:rPr>
        <w:t>w</w:t>
      </w:r>
      <w:r w:rsidR="00B03D11" w:rsidRPr="00CE72E2">
        <w:rPr>
          <w:lang w:val="en-GB"/>
        </w:rPr>
        <w:t>ing for a large number of agents to be run at once. Over the years, there has be</w:t>
      </w:r>
      <w:r w:rsidR="00F373D2">
        <w:rPr>
          <w:lang w:val="en-GB"/>
        </w:rPr>
        <w:t>en</w:t>
      </w:r>
      <w:r w:rsidR="00B03D11" w:rsidRPr="00CE72E2">
        <w:rPr>
          <w:lang w:val="en-GB"/>
        </w:rPr>
        <w:t xml:space="preserve"> an ever growing interest in moving </w:t>
      </w:r>
      <w:r w:rsidR="00422E19" w:rsidRPr="00CE72E2">
        <w:rPr>
          <w:lang w:val="en-GB"/>
        </w:rPr>
        <w:t xml:space="preserve">parts of </w:t>
      </w:r>
      <w:r w:rsidR="008C053C" w:rsidRPr="00CE72E2">
        <w:rPr>
          <w:lang w:val="en-GB"/>
        </w:rPr>
        <w:t xml:space="preserve">video </w:t>
      </w:r>
      <w:r w:rsidR="00F373D2">
        <w:rPr>
          <w:lang w:val="en-GB"/>
        </w:rPr>
        <w:t>games onto the GPU with</w:t>
      </w:r>
      <w:r w:rsidR="00422E19" w:rsidRPr="00CE72E2">
        <w:rPr>
          <w:lang w:val="en-GB"/>
        </w:rPr>
        <w:t xml:space="preserve"> the</w:t>
      </w:r>
      <w:r w:rsidR="00F373D2">
        <w:rPr>
          <w:lang w:val="en-GB"/>
        </w:rPr>
        <w:t xml:space="preserve"> primary focus being</w:t>
      </w:r>
      <w:r w:rsidR="00422E19" w:rsidRPr="00CE72E2">
        <w:rPr>
          <w:lang w:val="en-GB"/>
        </w:rPr>
        <w:t xml:space="preserve"> research</w:t>
      </w:r>
      <w:r w:rsidR="00F373D2">
        <w:rPr>
          <w:lang w:val="en-GB"/>
        </w:rPr>
        <w:t xml:space="preserve"> </w:t>
      </w:r>
      <w:r w:rsidR="00422E19" w:rsidRPr="00CE72E2">
        <w:rPr>
          <w:lang w:val="en-GB"/>
        </w:rPr>
        <w:t>into implementing physics, complex mathematics and search algorithms on the GPU [2]. In comparison there has been very little r</w:t>
      </w:r>
      <w:r w:rsidR="00422E19" w:rsidRPr="00CE72E2">
        <w:rPr>
          <w:lang w:val="en-GB"/>
        </w:rPr>
        <w:t>e</w:t>
      </w:r>
      <w:r w:rsidR="00422E19" w:rsidRPr="00CE72E2">
        <w:rPr>
          <w:lang w:val="en-GB"/>
        </w:rPr>
        <w:t>search into implementing AI onto the GPU</w:t>
      </w:r>
      <w:r w:rsidR="004E7CE8" w:rsidRPr="00CE72E2">
        <w:rPr>
          <w:lang w:val="en-GB"/>
        </w:rPr>
        <w:t xml:space="preserve"> however it has been a</w:t>
      </w:r>
      <w:r w:rsidR="004E7CE8" w:rsidRPr="00CE72E2">
        <w:rPr>
          <w:lang w:val="en-GB"/>
        </w:rPr>
        <w:t>t</w:t>
      </w:r>
      <w:r w:rsidR="004E7CE8" w:rsidRPr="00CE72E2">
        <w:rPr>
          <w:lang w:val="en-GB"/>
        </w:rPr>
        <w:t>tempted</w:t>
      </w:r>
      <w:r w:rsidR="00855718">
        <w:rPr>
          <w:lang w:val="en-GB"/>
        </w:rPr>
        <w:t xml:space="preserve"> [13]</w:t>
      </w:r>
      <w:r w:rsidR="00422E19" w:rsidRPr="00CE72E2">
        <w:rPr>
          <w:lang w:val="en-GB"/>
        </w:rPr>
        <w:t>.</w:t>
      </w:r>
    </w:p>
    <w:p w:rsidR="008C053C" w:rsidRPr="00CE72E2" w:rsidRDefault="008C053C" w:rsidP="007A2317">
      <w:pPr>
        <w:pStyle w:val="p1a"/>
        <w:rPr>
          <w:lang w:val="en-GB"/>
        </w:rPr>
      </w:pPr>
    </w:p>
    <w:p w:rsidR="008C053C" w:rsidRPr="00CE72E2" w:rsidRDefault="008C053C" w:rsidP="003B6369">
      <w:pPr>
        <w:pStyle w:val="p1a"/>
        <w:rPr>
          <w:lang w:val="en-GB"/>
        </w:rPr>
      </w:pPr>
      <w:r w:rsidRPr="00CE72E2">
        <w:rPr>
          <w:lang w:val="en-GB"/>
        </w:rPr>
        <w:t>Massively Multip</w:t>
      </w:r>
      <w:r w:rsidR="003B6369" w:rsidRPr="00CE72E2">
        <w:rPr>
          <w:lang w:val="en-GB"/>
        </w:rPr>
        <w:t xml:space="preserve">layer Online Role Playing Games </w:t>
      </w:r>
      <w:r w:rsidRPr="00CE72E2">
        <w:rPr>
          <w:lang w:val="en-GB"/>
        </w:rPr>
        <w:t>(MMORPG)</w:t>
      </w:r>
      <w:r w:rsidR="003B6369" w:rsidRPr="00CE72E2">
        <w:rPr>
          <w:lang w:val="en-GB"/>
        </w:rPr>
        <w:t xml:space="preserve"> </w:t>
      </w:r>
      <w:proofErr w:type="gramStart"/>
      <w:r w:rsidR="003B6369" w:rsidRPr="00CE72E2">
        <w:rPr>
          <w:lang w:val="en-GB"/>
        </w:rPr>
        <w:t>have</w:t>
      </w:r>
      <w:proofErr w:type="gramEnd"/>
      <w:r w:rsidR="003B6369" w:rsidRPr="00CE72E2">
        <w:rPr>
          <w:lang w:val="en-GB"/>
        </w:rPr>
        <w:t xml:space="preserve"> a massive num</w:t>
      </w:r>
      <w:r w:rsidR="003E257B" w:rsidRPr="00CE72E2">
        <w:rPr>
          <w:lang w:val="en-GB"/>
        </w:rPr>
        <w:t>ber of agents within them,</w:t>
      </w:r>
      <w:r w:rsidR="003B6369" w:rsidRPr="00CE72E2">
        <w:rPr>
          <w:lang w:val="en-GB"/>
        </w:rPr>
        <w:t xml:space="preserve"> with many needing to be run at the same time. These agents generally run simple Finite State Machines (FSM) and rarely need communic</w:t>
      </w:r>
      <w:r w:rsidR="003B6369" w:rsidRPr="00CE72E2">
        <w:rPr>
          <w:lang w:val="en-GB"/>
        </w:rPr>
        <w:t>a</w:t>
      </w:r>
      <w:r w:rsidR="003B6369" w:rsidRPr="00CE72E2">
        <w:rPr>
          <w:lang w:val="en-GB"/>
        </w:rPr>
        <w:t>tion between agents</w:t>
      </w:r>
      <w:r w:rsidR="009764EF" w:rsidRPr="00CE72E2">
        <w:rPr>
          <w:lang w:val="en-GB"/>
        </w:rPr>
        <w:t xml:space="preserve"> which makes them </w:t>
      </w:r>
      <w:r w:rsidR="00DE6277" w:rsidRPr="00CE72E2">
        <w:rPr>
          <w:lang w:val="en-GB"/>
        </w:rPr>
        <w:t>ideal candidates to try and implement onto the GPU</w:t>
      </w:r>
      <w:r w:rsidR="009764EF" w:rsidRPr="00CE72E2">
        <w:rPr>
          <w:lang w:val="en-GB"/>
        </w:rPr>
        <w:t>. S</w:t>
      </w:r>
      <w:r w:rsidR="00DE6277" w:rsidRPr="00CE72E2">
        <w:rPr>
          <w:lang w:val="en-GB"/>
        </w:rPr>
        <w:t>hared memory is limited on the GPU</w:t>
      </w:r>
      <w:r w:rsidR="00855718">
        <w:rPr>
          <w:lang w:val="en-GB"/>
        </w:rPr>
        <w:t>,</w:t>
      </w:r>
      <w:r w:rsidR="00DE6277" w:rsidRPr="00CE72E2">
        <w:rPr>
          <w:lang w:val="en-GB"/>
        </w:rPr>
        <w:t xml:space="preserve"> and accessing shared memory can lead to less paralleli</w:t>
      </w:r>
      <w:r w:rsidR="009764EF" w:rsidRPr="00CE72E2">
        <w:rPr>
          <w:lang w:val="en-GB"/>
        </w:rPr>
        <w:t>sm if used incorrectly</w:t>
      </w:r>
      <w:r w:rsidR="00855718">
        <w:rPr>
          <w:lang w:val="en-GB"/>
        </w:rPr>
        <w:t>,</w:t>
      </w:r>
      <w:r w:rsidR="009764EF" w:rsidRPr="00CE72E2">
        <w:rPr>
          <w:lang w:val="en-GB"/>
        </w:rPr>
        <w:t xml:space="preserve"> so the lack of communication helps. Even </w:t>
      </w:r>
      <w:r w:rsidR="009764EF" w:rsidRPr="00CE72E2">
        <w:rPr>
          <w:lang w:val="en-GB"/>
        </w:rPr>
        <w:lastRenderedPageBreak/>
        <w:t>though there is no communication there are still problems that may arise wit</w:t>
      </w:r>
      <w:r w:rsidR="006B37A7" w:rsidRPr="00CE72E2">
        <w:rPr>
          <w:lang w:val="en-GB"/>
        </w:rPr>
        <w:t>h just a simple implementation.</w:t>
      </w:r>
    </w:p>
    <w:p w:rsidR="006B37A7" w:rsidRPr="00CE72E2" w:rsidRDefault="006B37A7" w:rsidP="003B6369">
      <w:pPr>
        <w:pStyle w:val="p1a"/>
        <w:rPr>
          <w:lang w:val="en-GB"/>
        </w:rPr>
      </w:pPr>
    </w:p>
    <w:p w:rsidR="006B37A7" w:rsidRPr="00CE72E2" w:rsidRDefault="00AE3544" w:rsidP="003B6369">
      <w:pPr>
        <w:pStyle w:val="p1a"/>
        <w:rPr>
          <w:lang w:val="en-GB"/>
        </w:rPr>
      </w:pPr>
      <w:r w:rsidRPr="00CE72E2">
        <w:rPr>
          <w:lang w:val="en-GB"/>
        </w:rPr>
        <w:t>In this</w:t>
      </w:r>
      <w:r w:rsidR="006B37A7" w:rsidRPr="00CE72E2">
        <w:rPr>
          <w:lang w:val="en-GB"/>
        </w:rPr>
        <w:t xml:space="preserve"> </w:t>
      </w:r>
      <w:r w:rsidRPr="00CE72E2">
        <w:rPr>
          <w:lang w:val="en-GB"/>
        </w:rPr>
        <w:t>project, we</w:t>
      </w:r>
      <w:r w:rsidR="006B37A7" w:rsidRPr="00CE72E2">
        <w:rPr>
          <w:lang w:val="en-GB"/>
        </w:rPr>
        <w:t xml:space="preserve"> will attempt to imp</w:t>
      </w:r>
      <w:r w:rsidR="00855718">
        <w:rPr>
          <w:lang w:val="en-GB"/>
        </w:rPr>
        <w:t>lement a modern day MMORPG FSM</w:t>
      </w:r>
      <w:r w:rsidR="006B37A7" w:rsidRPr="00CE72E2">
        <w:rPr>
          <w:lang w:val="en-GB"/>
        </w:rPr>
        <w:t xml:space="preserve"> on the GPU, see if it would give any performance improvements and what techniques could be used to </w:t>
      </w:r>
      <w:r w:rsidR="00855718">
        <w:rPr>
          <w:lang w:val="en-GB"/>
        </w:rPr>
        <w:t>increase it further</w:t>
      </w:r>
      <w:r w:rsidR="006B37A7" w:rsidRPr="00CE72E2">
        <w:rPr>
          <w:lang w:val="en-GB"/>
        </w:rPr>
        <w:t xml:space="preserve">. </w:t>
      </w:r>
      <w:r w:rsidRPr="00CE72E2">
        <w:rPr>
          <w:lang w:val="en-GB"/>
        </w:rPr>
        <w:t>Firstly we will look at</w:t>
      </w:r>
      <w:r w:rsidR="00CF5D7A" w:rsidRPr="00CE72E2">
        <w:rPr>
          <w:lang w:val="en-GB"/>
        </w:rPr>
        <w:t xml:space="preserve"> older and</w:t>
      </w:r>
      <w:r w:rsidRPr="00CE72E2">
        <w:rPr>
          <w:lang w:val="en-GB"/>
        </w:rPr>
        <w:t xml:space="preserve"> </w:t>
      </w:r>
      <w:r w:rsidR="00CF5D7A" w:rsidRPr="00CE72E2">
        <w:rPr>
          <w:lang w:val="en-GB"/>
        </w:rPr>
        <w:t>current</w:t>
      </w:r>
      <w:r w:rsidRPr="00CE72E2">
        <w:rPr>
          <w:lang w:val="en-GB"/>
        </w:rPr>
        <w:t xml:space="preserve"> attem</w:t>
      </w:r>
      <w:r w:rsidR="00CF5D7A" w:rsidRPr="00CE72E2">
        <w:rPr>
          <w:lang w:val="en-GB"/>
        </w:rPr>
        <w:t>pts to implement FSMs on the GPU as well as what modern day MMORPGs AI systems involve. Then we</w:t>
      </w:r>
      <w:r w:rsidR="00855718">
        <w:rPr>
          <w:lang w:val="en-GB"/>
        </w:rPr>
        <w:t xml:space="preserve"> will</w:t>
      </w:r>
      <w:r w:rsidR="00CF5D7A" w:rsidRPr="00CE72E2">
        <w:rPr>
          <w:lang w:val="en-GB"/>
        </w:rPr>
        <w:t xml:space="preserve"> look at the development of an AI system on the CPU being converted to a GPU sy</w:t>
      </w:r>
      <w:r w:rsidR="00CF5D7A" w:rsidRPr="00CE72E2">
        <w:rPr>
          <w:lang w:val="en-GB"/>
        </w:rPr>
        <w:t>s</w:t>
      </w:r>
      <w:r w:rsidR="00CF5D7A" w:rsidRPr="00CE72E2">
        <w:rPr>
          <w:lang w:val="en-GB"/>
        </w:rPr>
        <w:t>tem and what possible improvements can be made. Lastly we</w:t>
      </w:r>
      <w:r w:rsidR="00855718">
        <w:rPr>
          <w:lang w:val="en-GB"/>
        </w:rPr>
        <w:t xml:space="preserve"> will</w:t>
      </w:r>
      <w:r w:rsidR="00CF5D7A" w:rsidRPr="00CE72E2">
        <w:rPr>
          <w:lang w:val="en-GB"/>
        </w:rPr>
        <w:t xml:space="preserve"> look at and compare the results of these different version</w:t>
      </w:r>
      <w:r w:rsidR="00E74828" w:rsidRPr="00CE72E2">
        <w:rPr>
          <w:lang w:val="en-GB"/>
        </w:rPr>
        <w:t>s</w:t>
      </w:r>
      <w:r w:rsidR="00CF5D7A" w:rsidRPr="00CE72E2">
        <w:rPr>
          <w:lang w:val="en-GB"/>
        </w:rPr>
        <w:t xml:space="preserve"> of the GPU impleme</w:t>
      </w:r>
      <w:r w:rsidR="00CF5D7A" w:rsidRPr="00CE72E2">
        <w:rPr>
          <w:lang w:val="en-GB"/>
        </w:rPr>
        <w:t>n</w:t>
      </w:r>
      <w:r w:rsidR="00CF5D7A" w:rsidRPr="00CE72E2">
        <w:rPr>
          <w:lang w:val="en-GB"/>
        </w:rPr>
        <w:t>ta</w:t>
      </w:r>
      <w:r w:rsidR="00855718">
        <w:rPr>
          <w:lang w:val="en-GB"/>
        </w:rPr>
        <w:t>tion to</w:t>
      </w:r>
      <w:r w:rsidR="00CF5D7A" w:rsidRPr="00CE72E2">
        <w:rPr>
          <w:lang w:val="en-GB"/>
        </w:rPr>
        <w:t xml:space="preserve"> the CPU implementation</w:t>
      </w:r>
      <w:r w:rsidR="00E74828" w:rsidRPr="00CE72E2">
        <w:rPr>
          <w:lang w:val="en-GB"/>
        </w:rPr>
        <w:t xml:space="preserve"> and in which situations they are better or worse.</w:t>
      </w:r>
    </w:p>
    <w:p w:rsidR="003E257B" w:rsidRPr="00CE72E2" w:rsidRDefault="003E257B" w:rsidP="003E257B">
      <w:pPr>
        <w:pStyle w:val="heading2"/>
        <w:rPr>
          <w:lang w:val="en-GB"/>
        </w:rPr>
      </w:pPr>
      <w:bookmarkStart w:id="4" w:name="_Toc420235204"/>
      <w:r w:rsidRPr="00CE72E2">
        <w:rPr>
          <w:lang w:val="en-GB"/>
        </w:rPr>
        <w:t>Aims and Objectives</w:t>
      </w:r>
      <w:bookmarkEnd w:id="4"/>
    </w:p>
    <w:p w:rsidR="00626D4C" w:rsidRPr="00CE72E2" w:rsidRDefault="005E2DF4" w:rsidP="003B6369">
      <w:pPr>
        <w:pStyle w:val="p1a"/>
        <w:rPr>
          <w:lang w:val="en-GB"/>
        </w:rPr>
      </w:pPr>
      <w:r w:rsidRPr="00CE72E2">
        <w:rPr>
          <w:lang w:val="en-GB"/>
        </w:rPr>
        <w:t>The</w:t>
      </w:r>
      <w:r w:rsidR="00626D4C" w:rsidRPr="00CE72E2">
        <w:rPr>
          <w:lang w:val="en-GB"/>
        </w:rPr>
        <w:t xml:space="preserve"> main aim of this project is to:</w:t>
      </w:r>
    </w:p>
    <w:p w:rsidR="00626D4C" w:rsidRPr="00CE72E2" w:rsidRDefault="00626D4C" w:rsidP="003B6369">
      <w:pPr>
        <w:pStyle w:val="p1a"/>
        <w:rPr>
          <w:lang w:val="en-GB"/>
        </w:rPr>
      </w:pPr>
    </w:p>
    <w:p w:rsidR="00626D4C" w:rsidRPr="00CE72E2" w:rsidRDefault="00626D4C" w:rsidP="003B6369">
      <w:pPr>
        <w:pStyle w:val="p1a"/>
        <w:rPr>
          <w:lang w:val="en-GB"/>
        </w:rPr>
      </w:pPr>
      <w:r w:rsidRPr="00CE72E2">
        <w:rPr>
          <w:lang w:val="en-GB"/>
        </w:rPr>
        <w:t>D</w:t>
      </w:r>
      <w:r w:rsidR="005E2DF4" w:rsidRPr="00CE72E2">
        <w:rPr>
          <w:lang w:val="en-GB"/>
        </w:rPr>
        <w:t>evelop a GPU implementation of a MMORPG</w:t>
      </w:r>
      <w:r w:rsidRPr="00CE72E2">
        <w:rPr>
          <w:lang w:val="en-GB"/>
        </w:rPr>
        <w:t xml:space="preserve"> AI system</w:t>
      </w:r>
      <w:r w:rsidR="005E2DF4" w:rsidRPr="00CE72E2">
        <w:rPr>
          <w:lang w:val="en-GB"/>
        </w:rPr>
        <w:t xml:space="preserve"> and compare how effe</w:t>
      </w:r>
      <w:r w:rsidR="005E2DF4" w:rsidRPr="00CE72E2">
        <w:rPr>
          <w:lang w:val="en-GB"/>
        </w:rPr>
        <w:t>c</w:t>
      </w:r>
      <w:r w:rsidR="005E2DF4" w:rsidRPr="00CE72E2">
        <w:rPr>
          <w:lang w:val="en-GB"/>
        </w:rPr>
        <w:t xml:space="preserve">tive it is against a similar CPU implementation. </w:t>
      </w:r>
    </w:p>
    <w:p w:rsidR="00626D4C" w:rsidRPr="00CE72E2" w:rsidRDefault="00626D4C" w:rsidP="003B6369">
      <w:pPr>
        <w:pStyle w:val="p1a"/>
        <w:rPr>
          <w:lang w:val="en-GB"/>
        </w:rPr>
      </w:pPr>
    </w:p>
    <w:p w:rsidR="00A023F5" w:rsidRPr="00CE72E2" w:rsidRDefault="005E2DF4" w:rsidP="003B6369">
      <w:pPr>
        <w:pStyle w:val="p1a"/>
        <w:rPr>
          <w:lang w:val="en-GB"/>
        </w:rPr>
      </w:pPr>
      <w:r w:rsidRPr="00CE72E2">
        <w:rPr>
          <w:lang w:val="en-GB"/>
        </w:rPr>
        <w:t xml:space="preserve">To achieve this aim, the following </w:t>
      </w:r>
      <w:r w:rsidR="00A023F5" w:rsidRPr="00CE72E2">
        <w:rPr>
          <w:lang w:val="en-GB"/>
        </w:rPr>
        <w:t>objectives were set:</w:t>
      </w:r>
    </w:p>
    <w:p w:rsidR="00A023F5" w:rsidRPr="00CE72E2" w:rsidRDefault="00A023F5" w:rsidP="00A023F5">
      <w:pPr>
        <w:pStyle w:val="bulletitem"/>
        <w:rPr>
          <w:lang w:val="en-GB"/>
        </w:rPr>
      </w:pPr>
      <w:r w:rsidRPr="00CE72E2">
        <w:rPr>
          <w:lang w:val="en-GB"/>
        </w:rPr>
        <w:t>Research recent attempts at implementing finite state machines on the graphics processing unit</w:t>
      </w:r>
    </w:p>
    <w:p w:rsidR="00A023F5" w:rsidRPr="00CE72E2" w:rsidRDefault="00A023F5" w:rsidP="00A023F5">
      <w:pPr>
        <w:pStyle w:val="bulletitem"/>
        <w:rPr>
          <w:lang w:val="en-GB"/>
        </w:rPr>
      </w:pPr>
      <w:r w:rsidRPr="00CE72E2">
        <w:rPr>
          <w:lang w:val="en-GB"/>
        </w:rPr>
        <w:t xml:space="preserve">Design a finite </w:t>
      </w:r>
      <w:r w:rsidR="00E81A4D" w:rsidRPr="00CE72E2">
        <w:rPr>
          <w:lang w:val="en-GB"/>
        </w:rPr>
        <w:t>state machine for use within a MMORPG</w:t>
      </w:r>
    </w:p>
    <w:p w:rsidR="00E81A4D" w:rsidRPr="00CE72E2" w:rsidRDefault="00E81A4D" w:rsidP="00A023F5">
      <w:pPr>
        <w:pStyle w:val="bulletitem"/>
        <w:rPr>
          <w:lang w:val="en-GB"/>
        </w:rPr>
      </w:pPr>
      <w:r w:rsidRPr="00CE72E2">
        <w:rPr>
          <w:lang w:val="en-GB"/>
        </w:rPr>
        <w:t>Implement a CPU version of the finite state machine</w:t>
      </w:r>
    </w:p>
    <w:p w:rsidR="00E81A4D" w:rsidRPr="00CE72E2" w:rsidRDefault="00E81A4D" w:rsidP="00A023F5">
      <w:pPr>
        <w:pStyle w:val="bulletitem"/>
        <w:rPr>
          <w:lang w:val="en-GB"/>
        </w:rPr>
      </w:pPr>
      <w:r w:rsidRPr="00CE72E2">
        <w:rPr>
          <w:lang w:val="en-GB"/>
        </w:rPr>
        <w:t>Create a GPU implementation of the same finite state machine</w:t>
      </w:r>
    </w:p>
    <w:p w:rsidR="00E81A4D" w:rsidRPr="00CE72E2" w:rsidRDefault="00E81A4D" w:rsidP="00A023F5">
      <w:pPr>
        <w:pStyle w:val="bulletitem"/>
        <w:rPr>
          <w:lang w:val="en-GB"/>
        </w:rPr>
      </w:pPr>
      <w:r w:rsidRPr="00CE72E2">
        <w:rPr>
          <w:lang w:val="en-GB"/>
        </w:rPr>
        <w:t xml:space="preserve">Develop potential GPU </w:t>
      </w:r>
      <w:r w:rsidR="00FD1A8F" w:rsidRPr="00CE72E2">
        <w:rPr>
          <w:lang w:val="en-GB"/>
        </w:rPr>
        <w:t>optimisations</w:t>
      </w:r>
    </w:p>
    <w:p w:rsidR="007A2317" w:rsidRPr="009D1D45" w:rsidRDefault="00FD1A8F" w:rsidP="00FD3B9D">
      <w:pPr>
        <w:pStyle w:val="bulletitem"/>
        <w:rPr>
          <w:lang w:val="en-GB"/>
        </w:rPr>
      </w:pPr>
      <w:r w:rsidRPr="00CE72E2">
        <w:rPr>
          <w:lang w:val="en-GB"/>
        </w:rPr>
        <w:t>Asses CPU and GPU implementations over a range of agent quantities</w:t>
      </w:r>
      <w:r w:rsidR="009D1D45">
        <w:rPr>
          <w:lang w:val="en-GB"/>
        </w:rPr>
        <w:t xml:space="preserve"> </w:t>
      </w:r>
    </w:p>
    <w:p w:rsidR="00FD3B9D" w:rsidRPr="00CE72E2" w:rsidRDefault="00E74828" w:rsidP="00E74828">
      <w:pPr>
        <w:pStyle w:val="heading1"/>
        <w:rPr>
          <w:lang w:val="en-GB"/>
        </w:rPr>
      </w:pPr>
      <w:bookmarkStart w:id="5" w:name="_Toc420235205"/>
      <w:r w:rsidRPr="00CE72E2">
        <w:rPr>
          <w:lang w:val="en-GB"/>
        </w:rPr>
        <w:t>Research</w:t>
      </w:r>
      <w:bookmarkEnd w:id="5"/>
    </w:p>
    <w:p w:rsidR="00E74828" w:rsidRPr="00CE72E2" w:rsidRDefault="003E257B" w:rsidP="00E74828">
      <w:pPr>
        <w:pStyle w:val="p1a"/>
        <w:rPr>
          <w:lang w:val="en-GB"/>
        </w:rPr>
      </w:pPr>
      <w:r w:rsidRPr="00CE72E2">
        <w:rPr>
          <w:lang w:val="en-GB"/>
        </w:rPr>
        <w:t xml:space="preserve">This section looks at </w:t>
      </w:r>
      <w:r w:rsidR="004361A0" w:rsidRPr="00CE72E2">
        <w:rPr>
          <w:lang w:val="en-GB"/>
        </w:rPr>
        <w:t>an overview of modern AI within games as well as current pr</w:t>
      </w:r>
      <w:r w:rsidR="004361A0" w:rsidRPr="00CE72E2">
        <w:rPr>
          <w:lang w:val="en-GB"/>
        </w:rPr>
        <w:t>o</w:t>
      </w:r>
      <w:r w:rsidR="004361A0" w:rsidRPr="00CE72E2">
        <w:rPr>
          <w:lang w:val="en-GB"/>
        </w:rPr>
        <w:t>gramming</w:t>
      </w:r>
      <w:r w:rsidR="00855718">
        <w:rPr>
          <w:lang w:val="en-GB"/>
        </w:rPr>
        <w:t xml:space="preserve"> techniques to harness </w:t>
      </w:r>
      <w:r w:rsidR="004361A0" w:rsidRPr="00CE72E2">
        <w:rPr>
          <w:lang w:val="en-GB"/>
        </w:rPr>
        <w:t>the GPU before specifically looking at previous a</w:t>
      </w:r>
      <w:r w:rsidR="004361A0" w:rsidRPr="00CE72E2">
        <w:rPr>
          <w:lang w:val="en-GB"/>
        </w:rPr>
        <w:t>t</w:t>
      </w:r>
      <w:r w:rsidR="004361A0" w:rsidRPr="00CE72E2">
        <w:rPr>
          <w:lang w:val="en-GB"/>
        </w:rPr>
        <w:t>tempts at i</w:t>
      </w:r>
      <w:r w:rsidR="004361A0" w:rsidRPr="00CE72E2">
        <w:rPr>
          <w:lang w:val="en-GB"/>
        </w:rPr>
        <w:t>m</w:t>
      </w:r>
      <w:r w:rsidR="004361A0" w:rsidRPr="00CE72E2">
        <w:rPr>
          <w:lang w:val="en-GB"/>
        </w:rPr>
        <w:t>plementing FSMs on the GPU.</w:t>
      </w:r>
    </w:p>
    <w:p w:rsidR="00804E5B" w:rsidRPr="00CE72E2" w:rsidRDefault="00804E5B" w:rsidP="00E74828">
      <w:pPr>
        <w:pStyle w:val="p1a"/>
        <w:rPr>
          <w:lang w:val="en-GB"/>
        </w:rPr>
      </w:pPr>
    </w:p>
    <w:p w:rsidR="00804E5B" w:rsidRPr="00CE72E2" w:rsidRDefault="00804E5B" w:rsidP="00804E5B">
      <w:pPr>
        <w:pStyle w:val="heading2"/>
        <w:rPr>
          <w:lang w:val="en-GB"/>
        </w:rPr>
      </w:pPr>
      <w:bookmarkStart w:id="6" w:name="_Toc420235206"/>
      <w:r w:rsidRPr="00CE72E2">
        <w:rPr>
          <w:lang w:val="en-GB"/>
        </w:rPr>
        <w:t>A</w:t>
      </w:r>
      <w:r w:rsidR="00E35B0B" w:rsidRPr="00CE72E2">
        <w:rPr>
          <w:lang w:val="en-GB"/>
        </w:rPr>
        <w:t>rtificial Intelligence w</w:t>
      </w:r>
      <w:r w:rsidRPr="00CE72E2">
        <w:rPr>
          <w:lang w:val="en-GB"/>
        </w:rPr>
        <w:t>ithin Games</w:t>
      </w:r>
      <w:bookmarkEnd w:id="6"/>
    </w:p>
    <w:p w:rsidR="0032067F" w:rsidRPr="00CE72E2" w:rsidRDefault="00627409" w:rsidP="00804E5B">
      <w:pPr>
        <w:pStyle w:val="p1a"/>
        <w:rPr>
          <w:lang w:val="en-GB"/>
        </w:rPr>
      </w:pPr>
      <w:r>
        <w:rPr>
          <w:lang w:val="en-GB"/>
        </w:rPr>
        <w:t>There are a lot of technical requirements for games however the largest requirement is that the player has a fun experience</w:t>
      </w:r>
      <w:r w:rsidR="0032067F" w:rsidRPr="00CE72E2">
        <w:rPr>
          <w:lang w:val="en-GB"/>
        </w:rPr>
        <w:t>.</w:t>
      </w:r>
      <w:r>
        <w:rPr>
          <w:lang w:val="en-GB"/>
        </w:rPr>
        <w:t xml:space="preserve"> If a feature of a game’s resource costs is dete</w:t>
      </w:r>
      <w:r>
        <w:rPr>
          <w:lang w:val="en-GB"/>
        </w:rPr>
        <w:t>r</w:t>
      </w:r>
      <w:r>
        <w:rPr>
          <w:lang w:val="en-GB"/>
        </w:rPr>
        <w:t>mined to not be worth the increase in this factor, then that feature will either be mod</w:t>
      </w:r>
      <w:r>
        <w:rPr>
          <w:lang w:val="en-GB"/>
        </w:rPr>
        <w:t>i</w:t>
      </w:r>
      <w:r>
        <w:rPr>
          <w:lang w:val="en-GB"/>
        </w:rPr>
        <w:t>fied or removed.</w:t>
      </w:r>
      <w:r w:rsidR="00B11B72" w:rsidRPr="00CE72E2">
        <w:rPr>
          <w:lang w:val="en-GB"/>
        </w:rPr>
        <w:t xml:space="preserve"> This constraint is the main cause for the divide b</w:t>
      </w:r>
      <w:r w:rsidR="00B11B72" w:rsidRPr="00CE72E2">
        <w:rPr>
          <w:lang w:val="en-GB"/>
        </w:rPr>
        <w:t>e</w:t>
      </w:r>
      <w:r w:rsidR="00B11B72" w:rsidRPr="00CE72E2">
        <w:rPr>
          <w:lang w:val="en-GB"/>
        </w:rPr>
        <w:t>tween resear</w:t>
      </w:r>
      <w:r w:rsidR="00F06365" w:rsidRPr="00CE72E2">
        <w:rPr>
          <w:lang w:val="en-GB"/>
        </w:rPr>
        <w:t>ch AI and game AI because game</w:t>
      </w:r>
      <w:r w:rsidR="00B11B72" w:rsidRPr="00CE72E2">
        <w:rPr>
          <w:lang w:val="en-GB"/>
        </w:rPr>
        <w:t xml:space="preserve"> AI does not necessarily solve very complex tasks and needs to solve its problems in real time while taking as little r</w:t>
      </w:r>
      <w:r w:rsidR="00B11B72" w:rsidRPr="00CE72E2">
        <w:rPr>
          <w:lang w:val="en-GB"/>
        </w:rPr>
        <w:t>e</w:t>
      </w:r>
      <w:r w:rsidR="00B11B72" w:rsidRPr="00CE72E2">
        <w:rPr>
          <w:lang w:val="en-GB"/>
        </w:rPr>
        <w:t xml:space="preserve">sources as possible. AI </w:t>
      </w:r>
      <w:r w:rsidR="00B11B72" w:rsidRPr="00CE72E2">
        <w:rPr>
          <w:lang w:val="en-GB"/>
        </w:rPr>
        <w:lastRenderedPageBreak/>
        <w:t>still plays a key role in video games</w:t>
      </w:r>
      <w:r w:rsidR="00F06365" w:rsidRPr="00CE72E2">
        <w:rPr>
          <w:lang w:val="en-GB"/>
        </w:rPr>
        <w:t>,</w:t>
      </w:r>
      <w:r w:rsidR="00B11B72" w:rsidRPr="00CE72E2">
        <w:rPr>
          <w:lang w:val="en-GB"/>
        </w:rPr>
        <w:t xml:space="preserve"> h</w:t>
      </w:r>
      <w:r w:rsidR="00F06365" w:rsidRPr="00CE72E2">
        <w:rPr>
          <w:lang w:val="en-GB"/>
        </w:rPr>
        <w:t>owever</w:t>
      </w:r>
      <w:r w:rsidR="00B11B72" w:rsidRPr="00CE72E2">
        <w:rPr>
          <w:lang w:val="en-GB"/>
        </w:rPr>
        <w:t xml:space="preserve"> it has been placed on a lower priority for resources as realistic graphics and physics can usually give a bigger increase to player enjoyment in most cases.</w:t>
      </w:r>
      <w:r>
        <w:rPr>
          <w:lang w:val="en-GB"/>
        </w:rPr>
        <w:t xml:space="preserve"> This is because AI can be “faked” and a non-realist version can be implemented that still gives the player an enjoyable experience but does not require a lot of resources.</w:t>
      </w:r>
      <w:r w:rsidR="00B11B72" w:rsidRPr="00CE72E2">
        <w:rPr>
          <w:lang w:val="en-GB"/>
        </w:rPr>
        <w:t xml:space="preserve"> </w:t>
      </w:r>
      <w:r w:rsidR="00F06365" w:rsidRPr="00CE72E2">
        <w:rPr>
          <w:lang w:val="en-GB"/>
        </w:rPr>
        <w:t>Although this is not the</w:t>
      </w:r>
      <w:r w:rsidR="001E58E2" w:rsidRPr="00CE72E2">
        <w:rPr>
          <w:lang w:val="en-GB"/>
        </w:rPr>
        <w:t xml:space="preserve"> case for all games where very simple, or “st</w:t>
      </w:r>
      <w:r w:rsidR="001E58E2" w:rsidRPr="00CE72E2">
        <w:rPr>
          <w:lang w:val="en-GB"/>
        </w:rPr>
        <w:t>u</w:t>
      </w:r>
      <w:r w:rsidR="001E58E2" w:rsidRPr="00CE72E2">
        <w:rPr>
          <w:lang w:val="en-GB"/>
        </w:rPr>
        <w:t>pid”,</w:t>
      </w:r>
      <w:r w:rsidR="00F06365" w:rsidRPr="00CE72E2">
        <w:rPr>
          <w:lang w:val="en-GB"/>
        </w:rPr>
        <w:t xml:space="preserve"> AI would ruin the </w:t>
      </w:r>
      <w:r w:rsidR="001E58E2" w:rsidRPr="00CE72E2">
        <w:rPr>
          <w:lang w:val="en-GB"/>
        </w:rPr>
        <w:t>player’s</w:t>
      </w:r>
      <w:r w:rsidR="00F06365" w:rsidRPr="00CE72E2">
        <w:rPr>
          <w:lang w:val="en-GB"/>
        </w:rPr>
        <w:t xml:space="preserve"> immersion.</w:t>
      </w:r>
      <w:r w:rsidR="001E58E2" w:rsidRPr="00CE72E2">
        <w:rPr>
          <w:lang w:val="en-GB"/>
        </w:rPr>
        <w:t xml:space="preserve"> Using the GPU may allow for very complex AI systems to be implemented onto the GPU and still run in real time without hindering other areas of the game and in some cases could potentia</w:t>
      </w:r>
      <w:r w:rsidR="001E58E2" w:rsidRPr="00CE72E2">
        <w:rPr>
          <w:lang w:val="en-GB"/>
        </w:rPr>
        <w:t>l</w:t>
      </w:r>
      <w:r w:rsidR="001E58E2" w:rsidRPr="00CE72E2">
        <w:rPr>
          <w:lang w:val="en-GB"/>
        </w:rPr>
        <w:t>ly allow completely new types of games to be crea</w:t>
      </w:r>
      <w:r w:rsidR="001E58E2" w:rsidRPr="00CE72E2">
        <w:rPr>
          <w:lang w:val="en-GB"/>
        </w:rPr>
        <w:t>t</w:t>
      </w:r>
      <w:r w:rsidR="001E58E2" w:rsidRPr="00CE72E2">
        <w:rPr>
          <w:lang w:val="en-GB"/>
        </w:rPr>
        <w:t>ed.</w:t>
      </w:r>
    </w:p>
    <w:p w:rsidR="001E58E2" w:rsidRPr="00CE72E2" w:rsidRDefault="001E58E2" w:rsidP="00804E5B">
      <w:pPr>
        <w:pStyle w:val="p1a"/>
        <w:rPr>
          <w:lang w:val="en-GB"/>
        </w:rPr>
      </w:pPr>
    </w:p>
    <w:p w:rsidR="00201A49" w:rsidRPr="00CE72E2" w:rsidRDefault="003515AC" w:rsidP="00804E5B">
      <w:pPr>
        <w:pStyle w:val="p1a"/>
        <w:rPr>
          <w:lang w:val="en-GB"/>
        </w:rPr>
      </w:pPr>
      <w:r w:rsidRPr="00CE72E2">
        <w:rPr>
          <w:lang w:val="en-GB"/>
        </w:rPr>
        <w:t>Another direction that GPGPU could take AI is instead of having more complex AI</w:t>
      </w:r>
      <w:r w:rsidR="00285B84" w:rsidRPr="00CE72E2">
        <w:rPr>
          <w:lang w:val="en-GB"/>
        </w:rPr>
        <w:t>, is to have a massive number of simple AI all running in parallel. MMORPG need to have a lot of rather simple entities running at all time</w:t>
      </w:r>
      <w:r w:rsidR="00627409">
        <w:rPr>
          <w:lang w:val="en-GB"/>
        </w:rPr>
        <w:t>s</w:t>
      </w:r>
      <w:r w:rsidR="00285B84" w:rsidRPr="00CE72E2">
        <w:rPr>
          <w:lang w:val="en-GB"/>
        </w:rPr>
        <w:t xml:space="preserve"> and </w:t>
      </w:r>
      <w:r w:rsidR="00627409">
        <w:rPr>
          <w:lang w:val="en-GB"/>
        </w:rPr>
        <w:t xml:space="preserve">they need to </w:t>
      </w:r>
      <w:r w:rsidR="00285B84" w:rsidRPr="00CE72E2">
        <w:rPr>
          <w:lang w:val="en-GB"/>
        </w:rPr>
        <w:t>sampl</w:t>
      </w:r>
      <w:r w:rsidR="00627409">
        <w:rPr>
          <w:lang w:val="en-GB"/>
        </w:rPr>
        <w:t>e</w:t>
      </w:r>
      <w:r w:rsidR="00285B84" w:rsidRPr="00CE72E2">
        <w:rPr>
          <w:lang w:val="en-GB"/>
        </w:rPr>
        <w:t xml:space="preserve"> data from a high number of players</w:t>
      </w:r>
      <w:r w:rsidR="00627409">
        <w:rPr>
          <w:lang w:val="en-GB"/>
        </w:rPr>
        <w:t>. I</w:t>
      </w:r>
      <w:r w:rsidR="00285B84" w:rsidRPr="00CE72E2">
        <w:rPr>
          <w:lang w:val="en-GB"/>
        </w:rPr>
        <w:t>f there was a strong GPGPU implementation this could potentially vastly improve the number of agents they could use. One of the found</w:t>
      </w:r>
      <w:r w:rsidR="00285B84" w:rsidRPr="00CE72E2">
        <w:rPr>
          <w:lang w:val="en-GB"/>
        </w:rPr>
        <w:t>a</w:t>
      </w:r>
      <w:r w:rsidR="00285B84" w:rsidRPr="00CE72E2">
        <w:rPr>
          <w:lang w:val="en-GB"/>
        </w:rPr>
        <w:t>tions of game AI is the FSM which is a power</w:t>
      </w:r>
      <w:r w:rsidR="00627409">
        <w:rPr>
          <w:lang w:val="en-GB"/>
        </w:rPr>
        <w:t>ful yet simple tool</w:t>
      </w:r>
      <w:r w:rsidR="00285B84" w:rsidRPr="00CE72E2">
        <w:rPr>
          <w:lang w:val="en-GB"/>
        </w:rPr>
        <w:t xml:space="preserve"> for giving an agent in a game the illus</w:t>
      </w:r>
      <w:r w:rsidR="00036055" w:rsidRPr="00CE72E2">
        <w:rPr>
          <w:lang w:val="en-GB"/>
        </w:rPr>
        <w:t xml:space="preserve">ion of artificially intelligence </w:t>
      </w:r>
      <w:r w:rsidR="00285B84" w:rsidRPr="00CE72E2">
        <w:rPr>
          <w:lang w:val="en-GB"/>
        </w:rPr>
        <w:t>[3]</w:t>
      </w:r>
      <w:r w:rsidR="00036055" w:rsidRPr="00CE72E2">
        <w:rPr>
          <w:lang w:val="en-GB"/>
        </w:rPr>
        <w:t>. A classic example of a game that uses FSMs is Pac-man, i</w:t>
      </w:r>
      <w:r w:rsidR="00627409">
        <w:rPr>
          <w:lang w:val="en-GB"/>
        </w:rPr>
        <w:t>n which each</w:t>
      </w:r>
      <w:r w:rsidR="00036055" w:rsidRPr="00CE72E2">
        <w:rPr>
          <w:lang w:val="en-GB"/>
        </w:rPr>
        <w:t xml:space="preserve"> of the ghosts has its own FSM to govern its plan on how to beat the player and where to move to accomplish this [4].</w:t>
      </w:r>
      <w:r w:rsidR="00201A49" w:rsidRPr="00CE72E2">
        <w:rPr>
          <w:lang w:val="en-GB"/>
        </w:rPr>
        <w:t xml:space="preserve"> This simple yet efficient technique can be modified to emulate a variety of different agent types for use in a variety of games. </w:t>
      </w:r>
      <w:r w:rsidR="00627409">
        <w:rPr>
          <w:lang w:val="en-GB"/>
        </w:rPr>
        <w:t>This can be adapted further so that</w:t>
      </w:r>
      <w:r w:rsidR="00201A49" w:rsidRPr="00CE72E2">
        <w:rPr>
          <w:lang w:val="en-GB"/>
        </w:rPr>
        <w:t xml:space="preserve"> more complex AIs can be created </w:t>
      </w:r>
      <w:r w:rsidR="00627409">
        <w:rPr>
          <w:lang w:val="en-GB"/>
        </w:rPr>
        <w:t xml:space="preserve">using advanced techniques </w:t>
      </w:r>
      <w:r w:rsidR="00201A49" w:rsidRPr="00CE72E2">
        <w:rPr>
          <w:lang w:val="en-GB"/>
        </w:rPr>
        <w:t xml:space="preserve">such as </w:t>
      </w:r>
      <w:r w:rsidR="003C0B35" w:rsidRPr="00CE72E2">
        <w:rPr>
          <w:lang w:val="en-GB"/>
        </w:rPr>
        <w:t>hierarchical finite state machines or nondeterministic variants. These form a foundation for a high qua</w:t>
      </w:r>
      <w:r w:rsidR="003C0B35" w:rsidRPr="00CE72E2">
        <w:rPr>
          <w:lang w:val="en-GB"/>
        </w:rPr>
        <w:t>n</w:t>
      </w:r>
      <w:r w:rsidR="003C0B35" w:rsidRPr="00CE72E2">
        <w:rPr>
          <w:lang w:val="en-GB"/>
        </w:rPr>
        <w:t>tity of AI models in vi</w:t>
      </w:r>
      <w:r w:rsidR="003C0B35" w:rsidRPr="00CE72E2">
        <w:rPr>
          <w:lang w:val="en-GB"/>
        </w:rPr>
        <w:t>d</w:t>
      </w:r>
      <w:r w:rsidR="003C0B35" w:rsidRPr="00CE72E2">
        <w:rPr>
          <w:lang w:val="en-GB"/>
        </w:rPr>
        <w:t>eo games.</w:t>
      </w:r>
    </w:p>
    <w:p w:rsidR="003C0B35" w:rsidRPr="00CE72E2" w:rsidRDefault="003C0B35" w:rsidP="00804E5B">
      <w:pPr>
        <w:pStyle w:val="p1a"/>
        <w:rPr>
          <w:lang w:val="en-GB"/>
        </w:rPr>
      </w:pPr>
    </w:p>
    <w:p w:rsidR="009B2EF9" w:rsidRPr="00CE72E2" w:rsidRDefault="00C5116C" w:rsidP="00804E5B">
      <w:pPr>
        <w:pStyle w:val="p1a"/>
        <w:rPr>
          <w:lang w:val="en-GB"/>
        </w:rPr>
      </w:pPr>
      <w:r w:rsidRPr="00CE72E2">
        <w:rPr>
          <w:lang w:val="en-GB"/>
        </w:rPr>
        <w:t>The AI for MMORPGs is normally some form of FSM that is ran on the server side</w:t>
      </w:r>
      <w:r w:rsidR="00627409">
        <w:rPr>
          <w:lang w:val="en-GB"/>
        </w:rPr>
        <w:t xml:space="preserve"> on the CPU and the game rendering is left to the client side.</w:t>
      </w:r>
      <w:r w:rsidR="004A43F1">
        <w:rPr>
          <w:lang w:val="en-GB"/>
        </w:rPr>
        <w:t xml:space="preserve"> </w:t>
      </w:r>
      <w:r w:rsidR="00627409">
        <w:rPr>
          <w:lang w:val="en-GB"/>
        </w:rPr>
        <w:t>This means that the</w:t>
      </w:r>
      <w:r w:rsidR="004A43F1">
        <w:rPr>
          <w:lang w:val="en-GB"/>
        </w:rPr>
        <w:t>re isn’t currently a need for a GPU on a server.</w:t>
      </w:r>
      <w:r w:rsidR="00627409">
        <w:rPr>
          <w:lang w:val="en-GB"/>
        </w:rPr>
        <w:t xml:space="preserve"> </w:t>
      </w:r>
      <w:r w:rsidR="00A1620B">
        <w:rPr>
          <w:lang w:val="en-GB"/>
        </w:rPr>
        <w:t>If there was a GPU on a server, this could potentially give room for much faster systems</w:t>
      </w:r>
      <w:r w:rsidRPr="00CE72E2">
        <w:rPr>
          <w:lang w:val="en-GB"/>
        </w:rPr>
        <w:t xml:space="preserve"> </w:t>
      </w:r>
      <w:r w:rsidR="00906ED4" w:rsidRPr="00CE72E2">
        <w:rPr>
          <w:lang w:val="en-GB"/>
        </w:rPr>
        <w:t>[5]</w:t>
      </w:r>
      <w:r w:rsidRPr="00CE72E2">
        <w:rPr>
          <w:lang w:val="en-GB"/>
        </w:rPr>
        <w:t>. If the AI could be impl</w:t>
      </w:r>
      <w:r w:rsidRPr="00CE72E2">
        <w:rPr>
          <w:lang w:val="en-GB"/>
        </w:rPr>
        <w:t>e</w:t>
      </w:r>
      <w:r w:rsidRPr="00CE72E2">
        <w:rPr>
          <w:lang w:val="en-GB"/>
        </w:rPr>
        <w:t>mented onto the GPU this would allow many more agents per server or even pote</w:t>
      </w:r>
      <w:r w:rsidRPr="00CE72E2">
        <w:rPr>
          <w:lang w:val="en-GB"/>
        </w:rPr>
        <w:t>n</w:t>
      </w:r>
      <w:r w:rsidRPr="00CE72E2">
        <w:rPr>
          <w:lang w:val="en-GB"/>
        </w:rPr>
        <w:t>tially more servers to be hosted as well as freeing up CPU processing power for other aspects of the game.</w:t>
      </w:r>
      <w:r w:rsidR="001E281F" w:rsidRPr="00CE72E2">
        <w:rPr>
          <w:lang w:val="en-GB"/>
        </w:rPr>
        <w:t xml:space="preserve"> This potentially could allow more room for increasing the pla</w:t>
      </w:r>
      <w:r w:rsidR="001E281F" w:rsidRPr="00CE72E2">
        <w:rPr>
          <w:lang w:val="en-GB"/>
        </w:rPr>
        <w:t>y</w:t>
      </w:r>
      <w:r w:rsidR="001E281F" w:rsidRPr="00CE72E2">
        <w:rPr>
          <w:lang w:val="en-GB"/>
        </w:rPr>
        <w:t>ers exper</w:t>
      </w:r>
      <w:r w:rsidR="001E281F" w:rsidRPr="00CE72E2">
        <w:rPr>
          <w:lang w:val="en-GB"/>
        </w:rPr>
        <w:t>i</w:t>
      </w:r>
      <w:r w:rsidR="001E281F" w:rsidRPr="00CE72E2">
        <w:rPr>
          <w:lang w:val="en-GB"/>
        </w:rPr>
        <w:t>ence within the game.</w:t>
      </w:r>
    </w:p>
    <w:p w:rsidR="009B2EF9" w:rsidRPr="00CE72E2" w:rsidRDefault="00D32630" w:rsidP="009B2EF9">
      <w:pPr>
        <w:pStyle w:val="heading2"/>
        <w:rPr>
          <w:lang w:val="en-GB"/>
        </w:rPr>
      </w:pPr>
      <w:bookmarkStart w:id="7" w:name="_Toc420235207"/>
      <w:r w:rsidRPr="00CE72E2">
        <w:rPr>
          <w:lang w:val="en-GB"/>
        </w:rPr>
        <w:t>General P</w:t>
      </w:r>
      <w:r w:rsidR="00E35B0B" w:rsidRPr="00CE72E2">
        <w:rPr>
          <w:lang w:val="en-GB"/>
        </w:rPr>
        <w:t>urpose computation</w:t>
      </w:r>
      <w:r w:rsidRPr="00CE72E2">
        <w:rPr>
          <w:lang w:val="en-GB"/>
        </w:rPr>
        <w:t xml:space="preserve"> on Graphics Processing Units</w:t>
      </w:r>
      <w:bookmarkEnd w:id="7"/>
    </w:p>
    <w:p w:rsidR="00D2509E" w:rsidRPr="00CE72E2" w:rsidRDefault="00AC4810" w:rsidP="00AC4810">
      <w:pPr>
        <w:pStyle w:val="p1a"/>
        <w:rPr>
          <w:lang w:val="en-GB"/>
        </w:rPr>
      </w:pPr>
      <w:r w:rsidRPr="00CE72E2">
        <w:rPr>
          <w:lang w:val="en-GB"/>
        </w:rPr>
        <w:t>Manipulating the GPU for computations other than graphics rendering is not a brand new idea,</w:t>
      </w:r>
      <w:r w:rsidR="000B4630" w:rsidRPr="00CE72E2">
        <w:rPr>
          <w:lang w:val="en-GB"/>
        </w:rPr>
        <w:t xml:space="preserve"> there has been research </w:t>
      </w:r>
      <w:r w:rsidR="00110490" w:rsidRPr="00CE72E2">
        <w:rPr>
          <w:lang w:val="en-GB"/>
        </w:rPr>
        <w:t>into processing a range of comput</w:t>
      </w:r>
      <w:r w:rsidR="00110490" w:rsidRPr="00CE72E2">
        <w:rPr>
          <w:lang w:val="en-GB"/>
        </w:rPr>
        <w:t>a</w:t>
      </w:r>
      <w:r w:rsidR="00110490" w:rsidRPr="00CE72E2">
        <w:rPr>
          <w:lang w:val="en-GB"/>
        </w:rPr>
        <w:t>tio</w:t>
      </w:r>
      <w:r w:rsidR="00906ED4" w:rsidRPr="00CE72E2">
        <w:rPr>
          <w:lang w:val="en-GB"/>
        </w:rPr>
        <w:t>ns over the past few years [2][6</w:t>
      </w:r>
      <w:r w:rsidR="00110490" w:rsidRPr="00CE72E2">
        <w:rPr>
          <w:lang w:val="en-GB"/>
        </w:rPr>
        <w:t xml:space="preserve">]. </w:t>
      </w:r>
      <w:r w:rsidR="00D2509E" w:rsidRPr="00CE72E2">
        <w:rPr>
          <w:lang w:val="en-GB"/>
        </w:rPr>
        <w:t xml:space="preserve">Originally </w:t>
      </w:r>
      <w:r w:rsidR="00663CC4" w:rsidRPr="00CE72E2">
        <w:rPr>
          <w:lang w:val="en-GB"/>
        </w:rPr>
        <w:t>developer</w:t>
      </w:r>
      <w:r w:rsidR="00D2509E" w:rsidRPr="00CE72E2">
        <w:rPr>
          <w:lang w:val="en-GB"/>
        </w:rPr>
        <w:t xml:space="preserve">s had to exploit </w:t>
      </w:r>
      <w:r w:rsidR="00990BA1" w:rsidRPr="00CE72E2">
        <w:rPr>
          <w:lang w:val="en-GB"/>
        </w:rPr>
        <w:t>languages not made for GPGPU but gave them a basic platform to get started. These languages in</w:t>
      </w:r>
      <w:r w:rsidR="00906ED4" w:rsidRPr="00CE72E2">
        <w:rPr>
          <w:lang w:val="en-GB"/>
        </w:rPr>
        <w:t>clude M</w:t>
      </w:r>
      <w:r w:rsidR="00906ED4" w:rsidRPr="00CE72E2">
        <w:rPr>
          <w:lang w:val="en-GB"/>
        </w:rPr>
        <w:t>i</w:t>
      </w:r>
      <w:r w:rsidR="00906ED4" w:rsidRPr="00CE72E2">
        <w:rPr>
          <w:lang w:val="en-GB"/>
        </w:rPr>
        <w:t xml:space="preserve">crosoft’s HLSL [7] and </w:t>
      </w:r>
      <w:proofErr w:type="spellStart"/>
      <w:r w:rsidR="00906ED4" w:rsidRPr="00CE72E2">
        <w:rPr>
          <w:lang w:val="en-GB"/>
        </w:rPr>
        <w:t>openGL</w:t>
      </w:r>
      <w:proofErr w:type="spellEnd"/>
      <w:r w:rsidR="00906ED4" w:rsidRPr="00CE72E2">
        <w:rPr>
          <w:lang w:val="en-GB"/>
        </w:rPr>
        <w:t xml:space="preserve"> shading language</w:t>
      </w:r>
      <w:r w:rsidR="00362663">
        <w:rPr>
          <w:lang w:val="en-GB"/>
        </w:rPr>
        <w:t xml:space="preserve"> (GLSL)</w:t>
      </w:r>
      <w:r w:rsidR="00906ED4" w:rsidRPr="00CE72E2">
        <w:rPr>
          <w:lang w:val="en-GB"/>
        </w:rPr>
        <w:t xml:space="preserve"> [8</w:t>
      </w:r>
      <w:r w:rsidR="00990BA1" w:rsidRPr="00CE72E2">
        <w:rPr>
          <w:lang w:val="en-GB"/>
        </w:rPr>
        <w:t>]</w:t>
      </w:r>
      <w:r w:rsidR="0042041D" w:rsidRPr="00CE72E2">
        <w:rPr>
          <w:lang w:val="en-GB"/>
        </w:rPr>
        <w:t xml:space="preserve"> a</w:t>
      </w:r>
      <w:r w:rsidR="00362663">
        <w:rPr>
          <w:lang w:val="en-GB"/>
        </w:rPr>
        <w:t>nd are</w:t>
      </w:r>
      <w:r w:rsidR="0042041D" w:rsidRPr="00CE72E2">
        <w:rPr>
          <w:lang w:val="en-GB"/>
        </w:rPr>
        <w:t xml:space="preserve"> </w:t>
      </w:r>
      <w:r w:rsidR="00362663">
        <w:rPr>
          <w:lang w:val="en-GB"/>
        </w:rPr>
        <w:t xml:space="preserve">originally </w:t>
      </w:r>
      <w:r w:rsidR="0042041D" w:rsidRPr="00CE72E2">
        <w:rPr>
          <w:lang w:val="en-GB"/>
        </w:rPr>
        <w:t>made to use the G</w:t>
      </w:r>
      <w:r w:rsidR="00362663">
        <w:rPr>
          <w:lang w:val="en-GB"/>
        </w:rPr>
        <w:t>PU to process</w:t>
      </w:r>
      <w:r w:rsidR="0042041D" w:rsidRPr="00CE72E2">
        <w:rPr>
          <w:lang w:val="en-GB"/>
        </w:rPr>
        <w:t xml:space="preserve"> graphical </w:t>
      </w:r>
      <w:r w:rsidR="001B1A46" w:rsidRPr="00CE72E2">
        <w:rPr>
          <w:lang w:val="en-GB"/>
        </w:rPr>
        <w:t xml:space="preserve">data. This allowed developers to explore the idea of </w:t>
      </w:r>
      <w:r w:rsidR="00030641" w:rsidRPr="00CE72E2">
        <w:rPr>
          <w:lang w:val="en-GB"/>
        </w:rPr>
        <w:t xml:space="preserve">harnessing the GPU’s parallel architecture using textures, vertex </w:t>
      </w:r>
      <w:proofErr w:type="spellStart"/>
      <w:r w:rsidR="00030641" w:rsidRPr="00CE72E2">
        <w:rPr>
          <w:lang w:val="en-GB"/>
        </w:rPr>
        <w:t>shaders</w:t>
      </w:r>
      <w:proofErr w:type="spellEnd"/>
      <w:r w:rsidR="00030641" w:rsidRPr="00CE72E2">
        <w:rPr>
          <w:lang w:val="en-GB"/>
        </w:rPr>
        <w:t xml:space="preserve"> and fragment </w:t>
      </w:r>
      <w:proofErr w:type="spellStart"/>
      <w:r w:rsidR="00030641" w:rsidRPr="00CE72E2">
        <w:rPr>
          <w:lang w:val="en-GB"/>
        </w:rPr>
        <w:t>shaders</w:t>
      </w:r>
      <w:proofErr w:type="spellEnd"/>
      <w:r w:rsidR="00362663">
        <w:rPr>
          <w:lang w:val="en-GB"/>
        </w:rPr>
        <w:t xml:space="preserve"> to calculate advanced mathematics</w:t>
      </w:r>
      <w:r w:rsidR="00030641" w:rsidRPr="00CE72E2">
        <w:rPr>
          <w:lang w:val="en-GB"/>
        </w:rPr>
        <w:t xml:space="preserve">. Using fragment </w:t>
      </w:r>
      <w:proofErr w:type="spellStart"/>
      <w:r w:rsidR="00030641" w:rsidRPr="00CE72E2">
        <w:rPr>
          <w:lang w:val="en-GB"/>
        </w:rPr>
        <w:t>shader’s</w:t>
      </w:r>
      <w:proofErr w:type="spellEnd"/>
      <w:r w:rsidR="00030641" w:rsidRPr="00CE72E2">
        <w:rPr>
          <w:lang w:val="en-GB"/>
        </w:rPr>
        <w:t xml:space="preserve"> colour data, it was possible to send the agent’s data into the GPU and process it wit</w:t>
      </w:r>
      <w:r w:rsidR="00030641" w:rsidRPr="00CE72E2">
        <w:rPr>
          <w:lang w:val="en-GB"/>
        </w:rPr>
        <w:t>h</w:t>
      </w:r>
      <w:r w:rsidR="00030641" w:rsidRPr="00CE72E2">
        <w:rPr>
          <w:lang w:val="en-GB"/>
        </w:rPr>
        <w:lastRenderedPageBreak/>
        <w:t xml:space="preserve">out </w:t>
      </w:r>
      <w:r w:rsidR="00906ED4" w:rsidRPr="00CE72E2">
        <w:rPr>
          <w:lang w:val="en-GB"/>
        </w:rPr>
        <w:t>the CPU needing to look at it [9</w:t>
      </w:r>
      <w:r w:rsidR="00030641" w:rsidRPr="00CE72E2">
        <w:rPr>
          <w:lang w:val="en-GB"/>
        </w:rPr>
        <w:t>].</w:t>
      </w:r>
      <w:r w:rsidR="00663CC4" w:rsidRPr="00CE72E2">
        <w:rPr>
          <w:lang w:val="en-GB"/>
        </w:rPr>
        <w:t xml:space="preserve"> With this method, over 2 million very simple agents were able to be created and ran simultan</w:t>
      </w:r>
      <w:r w:rsidR="00663CC4" w:rsidRPr="00CE72E2">
        <w:rPr>
          <w:lang w:val="en-GB"/>
        </w:rPr>
        <w:t>e</w:t>
      </w:r>
      <w:r w:rsidR="00663CC4" w:rsidRPr="00CE72E2">
        <w:rPr>
          <w:lang w:val="en-GB"/>
        </w:rPr>
        <w:t>ously at 50 frames per second.</w:t>
      </w:r>
    </w:p>
    <w:p w:rsidR="00D2509E" w:rsidRPr="00CE72E2" w:rsidRDefault="00D2509E" w:rsidP="00AC4810">
      <w:pPr>
        <w:pStyle w:val="p1a"/>
        <w:rPr>
          <w:lang w:val="en-GB"/>
        </w:rPr>
      </w:pPr>
    </w:p>
    <w:p w:rsidR="00AC4810" w:rsidRPr="00CE72E2" w:rsidRDefault="00110490" w:rsidP="00AC4810">
      <w:pPr>
        <w:pStyle w:val="p1a"/>
        <w:rPr>
          <w:lang w:val="en-GB"/>
        </w:rPr>
      </w:pPr>
      <w:r w:rsidRPr="00CE72E2">
        <w:rPr>
          <w:lang w:val="en-GB"/>
        </w:rPr>
        <w:t xml:space="preserve">Recently however, there has been development </w:t>
      </w:r>
      <w:r w:rsidR="00D2509E" w:rsidRPr="00CE72E2">
        <w:rPr>
          <w:lang w:val="en-GB"/>
        </w:rPr>
        <w:t>of languages for GPGPU.</w:t>
      </w:r>
      <w:r w:rsidR="00663CC4" w:rsidRPr="00CE72E2">
        <w:rPr>
          <w:lang w:val="en-GB"/>
        </w:rPr>
        <w:t xml:space="preserve"> These give the developers a str</w:t>
      </w:r>
      <w:r w:rsidR="00362663">
        <w:rPr>
          <w:lang w:val="en-GB"/>
        </w:rPr>
        <w:t xml:space="preserve">ong platform to develop on with an architecture designed for their tasks. </w:t>
      </w:r>
      <w:r w:rsidR="00C525AF" w:rsidRPr="00CE72E2">
        <w:rPr>
          <w:lang w:val="en-GB"/>
        </w:rPr>
        <w:t xml:space="preserve">Currently, there are 3 main languages that are receiving the most attention, </w:t>
      </w:r>
      <w:r w:rsidR="00C94E86" w:rsidRPr="00CE72E2">
        <w:rPr>
          <w:lang w:val="en-GB"/>
        </w:rPr>
        <w:t>NVidia’s Computer Unifi</w:t>
      </w:r>
      <w:r w:rsidR="00906ED4" w:rsidRPr="00CE72E2">
        <w:rPr>
          <w:lang w:val="en-GB"/>
        </w:rPr>
        <w:t>ed Device Architecture (CUDA) [10</w:t>
      </w:r>
      <w:r w:rsidR="00C94E86" w:rsidRPr="00CE72E2">
        <w:rPr>
          <w:lang w:val="en-GB"/>
        </w:rPr>
        <w:t>]</w:t>
      </w:r>
      <w:r w:rsidR="00BE12C8" w:rsidRPr="00CE72E2">
        <w:rPr>
          <w:lang w:val="en-GB"/>
        </w:rPr>
        <w:t xml:space="preserve">, the </w:t>
      </w:r>
      <w:proofErr w:type="spellStart"/>
      <w:r w:rsidR="00BE12C8" w:rsidRPr="00CE72E2">
        <w:rPr>
          <w:lang w:val="en-GB"/>
        </w:rPr>
        <w:t>Khronos</w:t>
      </w:r>
      <w:proofErr w:type="spellEnd"/>
      <w:r w:rsidR="00BE12C8" w:rsidRPr="00CE72E2">
        <w:rPr>
          <w:lang w:val="en-GB"/>
        </w:rPr>
        <w:t xml:space="preserve"> Group’s Open Computing Language (</w:t>
      </w:r>
      <w:proofErr w:type="spellStart"/>
      <w:r w:rsidR="00BE12C8" w:rsidRPr="00CE72E2">
        <w:rPr>
          <w:lang w:val="en-GB"/>
        </w:rPr>
        <w:t>OpenCL</w:t>
      </w:r>
      <w:proofErr w:type="spellEnd"/>
      <w:r w:rsidR="00BE12C8" w:rsidRPr="00CE72E2">
        <w:rPr>
          <w:lang w:val="en-GB"/>
        </w:rPr>
        <w:t>) [1</w:t>
      </w:r>
      <w:r w:rsidR="00906ED4" w:rsidRPr="00CE72E2">
        <w:rPr>
          <w:lang w:val="en-GB"/>
        </w:rPr>
        <w:t>1</w:t>
      </w:r>
      <w:r w:rsidR="00BE12C8" w:rsidRPr="00CE72E2">
        <w:rPr>
          <w:lang w:val="en-GB"/>
        </w:rPr>
        <w:t xml:space="preserve">] and Microsoft’s </w:t>
      </w:r>
      <w:proofErr w:type="spellStart"/>
      <w:r w:rsidR="00BE12C8" w:rsidRPr="00CE72E2">
        <w:rPr>
          <w:lang w:val="en-GB"/>
        </w:rPr>
        <w:t>D</w:t>
      </w:r>
      <w:r w:rsidR="00BE12C8" w:rsidRPr="00CE72E2">
        <w:rPr>
          <w:lang w:val="en-GB"/>
        </w:rPr>
        <w:t>i</w:t>
      </w:r>
      <w:r w:rsidR="00BE12C8" w:rsidRPr="00CE72E2">
        <w:rPr>
          <w:lang w:val="en-GB"/>
        </w:rPr>
        <w:t>rectCompute</w:t>
      </w:r>
      <w:proofErr w:type="spellEnd"/>
      <w:r w:rsidR="00BE12C8" w:rsidRPr="00CE72E2">
        <w:rPr>
          <w:lang w:val="en-GB"/>
        </w:rPr>
        <w:t xml:space="preserve"> [1</w:t>
      </w:r>
      <w:r w:rsidR="00906ED4" w:rsidRPr="00CE72E2">
        <w:rPr>
          <w:lang w:val="en-GB"/>
        </w:rPr>
        <w:t>2</w:t>
      </w:r>
      <w:r w:rsidR="00BE12C8" w:rsidRPr="00CE72E2">
        <w:rPr>
          <w:lang w:val="en-GB"/>
        </w:rPr>
        <w:t xml:space="preserve">]. CUDA </w:t>
      </w:r>
      <w:r w:rsidR="00362663">
        <w:rPr>
          <w:lang w:val="en-GB"/>
        </w:rPr>
        <w:t>will be the language used in this project</w:t>
      </w:r>
      <w:r w:rsidR="00BE12C8" w:rsidRPr="00CE72E2">
        <w:rPr>
          <w:lang w:val="en-GB"/>
        </w:rPr>
        <w:t xml:space="preserve"> </w:t>
      </w:r>
      <w:proofErr w:type="gramStart"/>
      <w:r w:rsidR="00BE12C8" w:rsidRPr="00CE72E2">
        <w:rPr>
          <w:lang w:val="en-GB"/>
        </w:rPr>
        <w:t>however</w:t>
      </w:r>
      <w:r w:rsidR="00362663">
        <w:rPr>
          <w:lang w:val="en-GB"/>
        </w:rPr>
        <w:t>,</w:t>
      </w:r>
      <w:proofErr w:type="gramEnd"/>
      <w:r w:rsidR="00362663">
        <w:rPr>
          <w:lang w:val="en-GB"/>
        </w:rPr>
        <w:t xml:space="preserve"> </w:t>
      </w:r>
      <w:r w:rsidR="00BE12C8" w:rsidRPr="00CE72E2">
        <w:rPr>
          <w:lang w:val="en-GB"/>
        </w:rPr>
        <w:t xml:space="preserve">other languages </w:t>
      </w:r>
      <w:r w:rsidR="00362663">
        <w:rPr>
          <w:lang w:val="en-GB"/>
        </w:rPr>
        <w:t>are looked at briefly.</w:t>
      </w:r>
    </w:p>
    <w:p w:rsidR="0059193B" w:rsidRPr="00CE72E2" w:rsidRDefault="0059193B" w:rsidP="00AC4810">
      <w:pPr>
        <w:pStyle w:val="p1a"/>
        <w:rPr>
          <w:lang w:val="en-GB"/>
        </w:rPr>
      </w:pPr>
    </w:p>
    <w:p w:rsidR="0059193B" w:rsidRPr="00CE72E2" w:rsidRDefault="0059193B" w:rsidP="00AC4810">
      <w:pPr>
        <w:pStyle w:val="p1a"/>
        <w:rPr>
          <w:lang w:val="en-GB"/>
        </w:rPr>
      </w:pPr>
      <w:r w:rsidRPr="00CE72E2">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sidRPr="00CE72E2">
        <w:rPr>
          <w:lang w:val="en-GB"/>
        </w:rPr>
        <w:t>e</w:t>
      </w:r>
      <w:r w:rsidRPr="00CE72E2">
        <w:rPr>
          <w:lang w:val="en-GB"/>
        </w:rPr>
        <w:t xml:space="preserve">fining and optimizing it. Being developed by NVidia, CUDA is made to only be used with </w:t>
      </w:r>
      <w:r w:rsidR="00FA7DAB" w:rsidRPr="00CE72E2">
        <w:rPr>
          <w:lang w:val="en-GB"/>
        </w:rPr>
        <w:t>NVidia</w:t>
      </w:r>
      <w:r w:rsidRPr="00CE72E2">
        <w:rPr>
          <w:lang w:val="en-GB"/>
        </w:rPr>
        <w:t xml:space="preserve"> graphics card although, </w:t>
      </w:r>
      <w:r w:rsidR="004F42C4" w:rsidRPr="00CE72E2">
        <w:rPr>
          <w:lang w:val="en-GB"/>
        </w:rPr>
        <w:t>it is only newer cards that have compatibility with it and 2006 being the earliest generation</w:t>
      </w:r>
      <w:r w:rsidR="00CC5EA3">
        <w:rPr>
          <w:lang w:val="en-GB"/>
        </w:rPr>
        <w:t xml:space="preserve"> o</w:t>
      </w:r>
      <w:r w:rsidR="00362663">
        <w:rPr>
          <w:lang w:val="en-GB"/>
        </w:rPr>
        <w:t>f</w:t>
      </w:r>
      <w:r w:rsidR="00CC5EA3">
        <w:rPr>
          <w:lang w:val="en-GB"/>
        </w:rPr>
        <w:t xml:space="preserve"> cards</w:t>
      </w:r>
      <w:r w:rsidR="004F42C4" w:rsidRPr="00CE72E2">
        <w:rPr>
          <w:lang w:val="en-GB"/>
        </w:rPr>
        <w:t>. NVidia being one of the bi</w:t>
      </w:r>
      <w:r w:rsidR="004F42C4" w:rsidRPr="00CE72E2">
        <w:rPr>
          <w:lang w:val="en-GB"/>
        </w:rPr>
        <w:t>g</w:t>
      </w:r>
      <w:r w:rsidR="004F42C4" w:rsidRPr="00CE72E2">
        <w:rPr>
          <w:lang w:val="en-GB"/>
        </w:rPr>
        <w:t xml:space="preserve">gest graphics card </w:t>
      </w:r>
      <w:r w:rsidR="00500113" w:rsidRPr="00CE72E2">
        <w:rPr>
          <w:lang w:val="en-GB"/>
        </w:rPr>
        <w:t>suppliers;</w:t>
      </w:r>
      <w:r w:rsidR="004F42C4" w:rsidRPr="00CE72E2">
        <w:rPr>
          <w:lang w:val="en-GB"/>
        </w:rPr>
        <w:t xml:space="preserve"> </w:t>
      </w:r>
      <w:r w:rsidR="00745493">
        <w:rPr>
          <w:lang w:val="en-GB"/>
        </w:rPr>
        <w:t>this gives a large audience that can use it</w:t>
      </w:r>
      <w:r w:rsidR="004F42C4" w:rsidRPr="00CE72E2">
        <w:rPr>
          <w:lang w:val="en-GB"/>
        </w:rPr>
        <w:t xml:space="preserve"> though it does eliminate the console aud</w:t>
      </w:r>
      <w:r w:rsidR="004F42C4" w:rsidRPr="00CE72E2">
        <w:rPr>
          <w:lang w:val="en-GB"/>
        </w:rPr>
        <w:t>i</w:t>
      </w:r>
      <w:r w:rsidR="004F42C4" w:rsidRPr="00CE72E2">
        <w:rPr>
          <w:lang w:val="en-GB"/>
        </w:rPr>
        <w:t>ence.</w:t>
      </w:r>
    </w:p>
    <w:p w:rsidR="004F42C4" w:rsidRPr="00CE72E2" w:rsidRDefault="004F42C4" w:rsidP="00AC4810">
      <w:pPr>
        <w:pStyle w:val="p1a"/>
        <w:rPr>
          <w:lang w:val="en-GB"/>
        </w:rPr>
      </w:pPr>
    </w:p>
    <w:p w:rsidR="00AA7FE3" w:rsidRPr="00CE72E2" w:rsidRDefault="004F42C4" w:rsidP="00AC4810">
      <w:pPr>
        <w:pStyle w:val="p1a"/>
        <w:rPr>
          <w:lang w:val="en-GB"/>
        </w:rPr>
      </w:pPr>
      <w:proofErr w:type="spellStart"/>
      <w:r w:rsidRPr="00CE72E2">
        <w:rPr>
          <w:lang w:val="en-GB"/>
        </w:rPr>
        <w:t>OpenCL</w:t>
      </w:r>
      <w:proofErr w:type="spellEnd"/>
      <w:r w:rsidRPr="00CE72E2">
        <w:rPr>
          <w:lang w:val="en-GB"/>
        </w:rPr>
        <w:t xml:space="preserve"> was first made for use across heterogeneous platforms by the </w:t>
      </w:r>
      <w:proofErr w:type="spellStart"/>
      <w:r w:rsidRPr="00CE72E2">
        <w:rPr>
          <w:lang w:val="en-GB"/>
        </w:rPr>
        <w:t>Khronos</w:t>
      </w:r>
      <w:proofErr w:type="spellEnd"/>
      <w:r w:rsidRPr="00CE72E2">
        <w:rPr>
          <w:lang w:val="en-GB"/>
        </w:rPr>
        <w:t xml:space="preserve"> group although, it has since been picked up by Apple and now has been adopted by other big companies for use on their hardware.</w:t>
      </w:r>
      <w:r w:rsidR="00AA7FE3" w:rsidRPr="00CE72E2">
        <w:rPr>
          <w:lang w:val="en-GB"/>
        </w:rPr>
        <w:t xml:space="preserve"> These companies include AMD, NVidia and Intel.</w:t>
      </w:r>
      <w:r w:rsidR="00745493">
        <w:rPr>
          <w:lang w:val="en-GB"/>
        </w:rPr>
        <w:t xml:space="preserve"> As this was made for use across multiple platforms, </w:t>
      </w:r>
      <w:proofErr w:type="spellStart"/>
      <w:r w:rsidR="00745493">
        <w:rPr>
          <w:lang w:val="en-GB"/>
        </w:rPr>
        <w:t>OpenCL</w:t>
      </w:r>
      <w:proofErr w:type="spellEnd"/>
      <w:r w:rsidR="00745493">
        <w:rPr>
          <w:lang w:val="en-GB"/>
        </w:rPr>
        <w:t xml:space="preserve"> has a very wide range of audience that can run it.</w:t>
      </w:r>
    </w:p>
    <w:p w:rsidR="00AA7FE3" w:rsidRPr="00CE72E2" w:rsidRDefault="00AA7FE3" w:rsidP="00AC4810">
      <w:pPr>
        <w:pStyle w:val="p1a"/>
        <w:rPr>
          <w:lang w:val="en-GB"/>
        </w:rPr>
      </w:pPr>
    </w:p>
    <w:p w:rsidR="00B345A8" w:rsidRPr="00CE72E2" w:rsidRDefault="00AA7FE3" w:rsidP="00AC4810">
      <w:pPr>
        <w:pStyle w:val="p1a"/>
        <w:rPr>
          <w:lang w:val="en-GB"/>
        </w:rPr>
      </w:pPr>
      <w:proofErr w:type="spellStart"/>
      <w:r w:rsidRPr="00CE72E2">
        <w:rPr>
          <w:lang w:val="en-GB"/>
        </w:rPr>
        <w:t>DirectCompute</w:t>
      </w:r>
      <w:proofErr w:type="spellEnd"/>
      <w:r w:rsidRPr="00CE72E2">
        <w:rPr>
          <w:lang w:val="en-GB"/>
        </w:rPr>
        <w:t xml:space="preserve"> is Microsoft’s language for GPGPU which is used within their D</w:t>
      </w:r>
      <w:r w:rsidRPr="00CE72E2">
        <w:rPr>
          <w:lang w:val="en-GB"/>
        </w:rPr>
        <w:t>i</w:t>
      </w:r>
      <w:r w:rsidRPr="00CE72E2">
        <w:rPr>
          <w:lang w:val="en-GB"/>
        </w:rPr>
        <w:t xml:space="preserve">rectX 11 framework and for </w:t>
      </w:r>
      <w:r w:rsidR="00500113" w:rsidRPr="00CE72E2">
        <w:rPr>
          <w:lang w:val="en-GB"/>
        </w:rPr>
        <w:t>compatibility</w:t>
      </w:r>
      <w:r w:rsidRPr="00CE72E2">
        <w:rPr>
          <w:lang w:val="en-GB"/>
        </w:rPr>
        <w:t xml:space="preserve"> works on DirectX 10 GPUs. This gives direct access to the GPU for development using </w:t>
      </w:r>
      <w:r w:rsidR="00FA7DAB" w:rsidRPr="00CE72E2">
        <w:rPr>
          <w:lang w:val="en-GB"/>
        </w:rPr>
        <w:t>the DirectX</w:t>
      </w:r>
      <w:r w:rsidRPr="00CE72E2">
        <w:rPr>
          <w:lang w:val="en-GB"/>
        </w:rPr>
        <w:t xml:space="preserve"> framework, which is very relevant for the games industry.</w:t>
      </w:r>
      <w:r w:rsidR="00942FE5" w:rsidRPr="00CE72E2">
        <w:rPr>
          <w:lang w:val="en-GB"/>
        </w:rPr>
        <w:t xml:space="preserve"> It works on many different companies’ hardware although as it is part of </w:t>
      </w:r>
      <w:r w:rsidR="00500113" w:rsidRPr="00CE72E2">
        <w:rPr>
          <w:lang w:val="en-GB"/>
        </w:rPr>
        <w:t>Microsoft’s</w:t>
      </w:r>
      <w:r w:rsidR="00942FE5" w:rsidRPr="00CE72E2">
        <w:rPr>
          <w:lang w:val="en-GB"/>
        </w:rPr>
        <w:t xml:space="preserve"> framework it requires windows Vista or newer operating systems to be used.</w:t>
      </w:r>
    </w:p>
    <w:p w:rsidR="00274930" w:rsidRPr="00CE72E2" w:rsidRDefault="00E35B0B" w:rsidP="00274930">
      <w:pPr>
        <w:pStyle w:val="heading2"/>
        <w:rPr>
          <w:lang w:val="en-GB"/>
        </w:rPr>
      </w:pPr>
      <w:bookmarkStart w:id="8" w:name="_Toc420235208"/>
      <w:r w:rsidRPr="00CE72E2">
        <w:rPr>
          <w:lang w:val="en-GB"/>
        </w:rPr>
        <w:t>Finite State Machines</w:t>
      </w:r>
      <w:r w:rsidR="00B345A8" w:rsidRPr="00CE72E2">
        <w:rPr>
          <w:lang w:val="en-GB"/>
        </w:rPr>
        <w:t xml:space="preserve"> </w:t>
      </w:r>
      <w:r w:rsidRPr="00CE72E2">
        <w:rPr>
          <w:lang w:val="en-GB"/>
        </w:rPr>
        <w:t>u</w:t>
      </w:r>
      <w:r w:rsidR="00B345A8" w:rsidRPr="00CE72E2">
        <w:rPr>
          <w:lang w:val="en-GB"/>
        </w:rPr>
        <w:t xml:space="preserve">sing </w:t>
      </w:r>
      <w:proofErr w:type="spellStart"/>
      <w:r w:rsidR="00B345A8" w:rsidRPr="00CE72E2">
        <w:rPr>
          <w:lang w:val="en-GB"/>
        </w:rPr>
        <w:t>Shaders</w:t>
      </w:r>
      <w:bookmarkEnd w:id="8"/>
      <w:proofErr w:type="spellEnd"/>
    </w:p>
    <w:p w:rsidR="00274930" w:rsidRPr="00CE72E2" w:rsidRDefault="00274930" w:rsidP="00274930">
      <w:pPr>
        <w:pStyle w:val="p1a"/>
        <w:rPr>
          <w:lang w:val="en-GB"/>
        </w:rPr>
      </w:pPr>
      <w:r w:rsidRPr="00CE72E2">
        <w:rPr>
          <w:lang w:val="en-GB"/>
        </w:rPr>
        <w:t xml:space="preserve">As finite state machines are a very common technique for agent AI, there </w:t>
      </w:r>
      <w:r w:rsidR="00FA7DAB" w:rsidRPr="00CE72E2">
        <w:rPr>
          <w:lang w:val="en-GB"/>
        </w:rPr>
        <w:t>have</w:t>
      </w:r>
      <w:r w:rsidRPr="00CE72E2">
        <w:rPr>
          <w:lang w:val="en-GB"/>
        </w:rP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Pr="00CE72E2" w:rsidRDefault="00487656" w:rsidP="00274930">
      <w:pPr>
        <w:pStyle w:val="p1a"/>
        <w:rPr>
          <w:lang w:val="en-GB"/>
        </w:rPr>
      </w:pPr>
    </w:p>
    <w:p w:rsidR="00A17910" w:rsidRPr="00CE72E2" w:rsidRDefault="00487656" w:rsidP="00274930">
      <w:pPr>
        <w:pStyle w:val="p1a"/>
        <w:rPr>
          <w:lang w:val="en-GB"/>
        </w:rPr>
      </w:pPr>
      <w:r w:rsidRPr="00CE72E2">
        <w:rPr>
          <w:lang w:val="en-GB"/>
        </w:rPr>
        <w:t xml:space="preserve">As mentioned before, before GPGPU </w:t>
      </w:r>
      <w:r w:rsidR="00500113" w:rsidRPr="00CE72E2">
        <w:rPr>
          <w:lang w:val="en-GB"/>
        </w:rPr>
        <w:t>languages</w:t>
      </w:r>
      <w:r w:rsidRPr="00CE72E2">
        <w:rPr>
          <w:lang w:val="en-GB"/>
        </w:rPr>
        <w:t xml:space="preserve"> existed, developers had to exploit </w:t>
      </w:r>
      <w:proofErr w:type="spellStart"/>
      <w:r w:rsidRPr="00CE72E2">
        <w:rPr>
          <w:lang w:val="en-GB"/>
        </w:rPr>
        <w:t>shaders</w:t>
      </w:r>
      <w:proofErr w:type="spellEnd"/>
      <w:r w:rsidRPr="00CE72E2">
        <w:rPr>
          <w:lang w:val="en-GB"/>
        </w:rPr>
        <w:t xml:space="preserve"> to harness the power of the GPU</w:t>
      </w:r>
      <w:r w:rsidR="00745493">
        <w:rPr>
          <w:lang w:val="en-GB"/>
        </w:rPr>
        <w:t>. Even though this is not still the case, it is worthwhile looking at older methods to look at techniques that could still be used</w:t>
      </w:r>
      <w:r w:rsidRPr="00CE72E2">
        <w:rPr>
          <w:lang w:val="en-GB"/>
        </w:rPr>
        <w:t xml:space="preserve">. </w:t>
      </w:r>
      <w:proofErr w:type="spellStart"/>
      <w:r w:rsidRPr="00CE72E2">
        <w:rPr>
          <w:lang w:val="en-GB"/>
        </w:rPr>
        <w:t>Rudomín</w:t>
      </w:r>
      <w:proofErr w:type="spellEnd"/>
      <w:r w:rsidR="001223FF" w:rsidRPr="00CE72E2">
        <w:rPr>
          <w:lang w:val="en-GB"/>
        </w:rPr>
        <w:t xml:space="preserve"> [1</w:t>
      </w:r>
      <w:r w:rsidR="00906ED4" w:rsidRPr="00CE72E2">
        <w:rPr>
          <w:lang w:val="en-GB"/>
        </w:rPr>
        <w:t>3</w:t>
      </w:r>
      <w:r w:rsidRPr="00CE72E2">
        <w:rPr>
          <w:lang w:val="en-GB"/>
        </w:rPr>
        <w:t xml:space="preserve">], in 2005, developed finite state machine based agents using fragment </w:t>
      </w:r>
      <w:proofErr w:type="spellStart"/>
      <w:r w:rsidRPr="00CE72E2">
        <w:rPr>
          <w:lang w:val="en-GB"/>
        </w:rPr>
        <w:lastRenderedPageBreak/>
        <w:t>shaders</w:t>
      </w:r>
      <w:proofErr w:type="spellEnd"/>
      <w:r w:rsidRPr="00CE72E2">
        <w:rPr>
          <w:lang w:val="en-GB"/>
        </w:rPr>
        <w:t xml:space="preserve"> and was rather successful. Fragment </w:t>
      </w:r>
      <w:proofErr w:type="spellStart"/>
      <w:r w:rsidRPr="00CE72E2">
        <w:rPr>
          <w:lang w:val="en-GB"/>
        </w:rPr>
        <w:t>shaders</w:t>
      </w:r>
      <w:proofErr w:type="spellEnd"/>
      <w:r w:rsidRPr="00CE72E2">
        <w:rPr>
          <w:lang w:val="en-GB"/>
        </w:rPr>
        <w:t xml:space="preserve"> are trad</w:t>
      </w:r>
      <w:r w:rsidRPr="00CE72E2">
        <w:rPr>
          <w:lang w:val="en-GB"/>
        </w:rPr>
        <w:t>i</w:t>
      </w:r>
      <w:r w:rsidRPr="00CE72E2">
        <w:rPr>
          <w:lang w:val="en-GB"/>
        </w:rPr>
        <w:t xml:space="preserve">tionally used </w:t>
      </w:r>
      <w:r w:rsidR="00736BE8" w:rsidRPr="00CE72E2">
        <w:rPr>
          <w:lang w:val="en-GB"/>
        </w:rPr>
        <w:t>for per pixel colouring and for effects such as lighting.</w:t>
      </w:r>
      <w:r w:rsidR="00D61991" w:rsidRPr="00CE72E2">
        <w:rPr>
          <w:lang w:val="en-GB"/>
        </w:rPr>
        <w:t xml:space="preserve"> They allow the use of several textures as well as texture lookups, and this is the core part of what allowed a FSM to be cr</w:t>
      </w:r>
      <w:r w:rsidR="00D61991" w:rsidRPr="00CE72E2">
        <w:rPr>
          <w:lang w:val="en-GB"/>
        </w:rPr>
        <w:t>e</w:t>
      </w:r>
      <w:r w:rsidR="00D61991" w:rsidRPr="00CE72E2">
        <w:rPr>
          <w:lang w:val="en-GB"/>
        </w:rPr>
        <w:t>ated on one.</w:t>
      </w:r>
      <w:r w:rsidR="00745493">
        <w:rPr>
          <w:lang w:val="en-GB"/>
        </w:rPr>
        <w:t xml:space="preserve"> With this technique three maps are</w:t>
      </w:r>
      <w:r w:rsidR="00431C0A" w:rsidRPr="00CE72E2">
        <w:rPr>
          <w:lang w:val="en-GB"/>
        </w:rPr>
        <w:t xml:space="preserve"> created from the textures, </w:t>
      </w:r>
      <w:r w:rsidR="00A17910" w:rsidRPr="00CE72E2">
        <w:rPr>
          <w:lang w:val="en-GB"/>
        </w:rPr>
        <w:t>to store information about the world and the agents as well as the FSM.</w:t>
      </w:r>
    </w:p>
    <w:p w:rsidR="00A17910" w:rsidRPr="00CE72E2" w:rsidRDefault="00A17910" w:rsidP="00274930">
      <w:pPr>
        <w:pStyle w:val="p1a"/>
        <w:rPr>
          <w:lang w:val="en-GB"/>
        </w:rPr>
      </w:pPr>
    </w:p>
    <w:p w:rsidR="00A17910" w:rsidRPr="00CE72E2" w:rsidRDefault="00A17910" w:rsidP="00274930">
      <w:pPr>
        <w:pStyle w:val="p1a"/>
        <w:rPr>
          <w:lang w:val="en-GB"/>
        </w:rPr>
      </w:pPr>
      <w:r w:rsidRPr="00CE72E2">
        <w:rPr>
          <w:lang w:val="en-GB"/>
        </w:rPr>
        <w:t>Firstly a</w:t>
      </w:r>
      <w:r w:rsidR="00431C0A" w:rsidRPr="00CE72E2">
        <w:rPr>
          <w:lang w:val="en-GB"/>
        </w:rPr>
        <w:t xml:space="preserve"> world map is created which is a normal map of the world. This map can co</w:t>
      </w:r>
      <w:r w:rsidR="00431C0A" w:rsidRPr="00CE72E2">
        <w:rPr>
          <w:lang w:val="en-GB"/>
        </w:rPr>
        <w:t>n</w:t>
      </w:r>
      <w:r w:rsidR="00431C0A" w:rsidRPr="00CE72E2">
        <w:rPr>
          <w:lang w:val="en-GB"/>
        </w:rPr>
        <w:t xml:space="preserve">tain any information about the world itself and there can be an arbitrary number of these maps defined by the designer.  These maps may be collisions maps, height maps, </w:t>
      </w:r>
      <w:proofErr w:type="gramStart"/>
      <w:r w:rsidR="00431C0A" w:rsidRPr="00CE72E2">
        <w:rPr>
          <w:lang w:val="en-GB"/>
        </w:rPr>
        <w:t>normal</w:t>
      </w:r>
      <w:proofErr w:type="gramEnd"/>
      <w:r w:rsidR="00431C0A" w:rsidRPr="00CE72E2">
        <w:rPr>
          <w:lang w:val="en-GB"/>
        </w:rPr>
        <w:t xml:space="preserve"> or action maps. </w:t>
      </w:r>
    </w:p>
    <w:p w:rsidR="00A17910" w:rsidRPr="00CE72E2" w:rsidRDefault="00A17910" w:rsidP="00274930">
      <w:pPr>
        <w:pStyle w:val="p1a"/>
        <w:rPr>
          <w:lang w:val="en-GB"/>
        </w:rPr>
      </w:pPr>
    </w:p>
    <w:p w:rsidR="00487656" w:rsidRPr="00CE72E2" w:rsidRDefault="00431C0A" w:rsidP="00274930">
      <w:pPr>
        <w:pStyle w:val="p1a"/>
        <w:rPr>
          <w:lang w:val="en-GB"/>
        </w:rPr>
      </w:pPr>
      <w:r w:rsidRPr="00CE72E2">
        <w:rPr>
          <w:lang w:val="en-GB"/>
        </w:rPr>
        <w:t>The second map type</w:t>
      </w:r>
      <w:r w:rsidR="00A17910" w:rsidRPr="00CE72E2">
        <w:rPr>
          <w:lang w:val="en-GB"/>
        </w:rPr>
        <w:t xml:space="preserve"> is that of the agent space map. T</w:t>
      </w:r>
      <w:r w:rsidRPr="00CE72E2">
        <w:rPr>
          <w:lang w:val="en-GB"/>
        </w:rPr>
        <w:t xml:space="preserve">he size of this texture is the number of agents and the colour of the texture maps to the variables of the agent. For example the RGB values could map to the XYZ </w:t>
      </w:r>
      <w:r w:rsidR="00A17910" w:rsidRPr="00CE72E2">
        <w:rPr>
          <w:lang w:val="en-GB"/>
        </w:rPr>
        <w:t>of the agent and the alpha</w:t>
      </w:r>
      <w:r w:rsidRPr="00CE72E2">
        <w:rPr>
          <w:lang w:val="en-GB"/>
        </w:rPr>
        <w:t xml:space="preserve"> could be the state the agent is in.</w:t>
      </w:r>
    </w:p>
    <w:p w:rsidR="00802F2A" w:rsidRPr="00CE72E2" w:rsidRDefault="00802F2A" w:rsidP="00802F2A">
      <w:pPr>
        <w:ind w:firstLine="0"/>
        <w:rPr>
          <w:lang w:val="en-GB"/>
        </w:rPr>
      </w:pPr>
    </w:p>
    <w:p w:rsidR="00802F2A" w:rsidRPr="00CE72E2" w:rsidRDefault="00A17910" w:rsidP="00802F2A">
      <w:pPr>
        <w:ind w:firstLine="0"/>
        <w:rPr>
          <w:noProof/>
          <w:lang w:val="en-GB" w:eastAsia="en-GB"/>
        </w:rPr>
      </w:pPr>
      <w:r w:rsidRPr="00CE72E2">
        <w:rPr>
          <w:lang w:val="en-GB"/>
        </w:rPr>
        <w:t>The last map is the FSM map</w:t>
      </w:r>
      <w:r w:rsidR="0053062C" w:rsidRPr="00CE72E2">
        <w:rPr>
          <w:lang w:val="en-GB"/>
        </w:rPr>
        <w:t xml:space="preserve">. This map is a look up table </w:t>
      </w:r>
      <w:r w:rsidR="00745493">
        <w:rPr>
          <w:lang w:val="en-GB"/>
        </w:rPr>
        <w:t>where the agent’s state is mapp</w:t>
      </w:r>
      <w:r w:rsidR="00802F2A" w:rsidRPr="00CE72E2">
        <w:rPr>
          <w:lang w:val="en-GB"/>
        </w:rPr>
        <w:t>ed to the U value and the value received from the world map, at the agent’s XY position, to the V coordinate as shown in Fig1. Once these maps have been impl</w:t>
      </w:r>
      <w:r w:rsidR="00802F2A" w:rsidRPr="00CE72E2">
        <w:rPr>
          <w:lang w:val="en-GB"/>
        </w:rPr>
        <w:t>e</w:t>
      </w:r>
      <w:r w:rsidR="00802F2A" w:rsidRPr="00CE72E2">
        <w:rPr>
          <w:lang w:val="en-GB"/>
        </w:rPr>
        <w:t>mented, very simple finite state machines can be made onto them.</w:t>
      </w:r>
      <w:r w:rsidR="00802F2A" w:rsidRPr="00CE72E2">
        <w:rPr>
          <w:noProof/>
          <w:lang w:val="en-GB" w:eastAsia="en-GB"/>
        </w:rPr>
        <w:t xml:space="preserve"> </w:t>
      </w:r>
    </w:p>
    <w:p w:rsidR="002F4FD6" w:rsidRPr="00CE72E2" w:rsidRDefault="002F4FD6" w:rsidP="00802F2A">
      <w:pPr>
        <w:ind w:firstLine="0"/>
        <w:rPr>
          <w:noProof/>
          <w:lang w:val="en-GB" w:eastAsia="en-GB"/>
        </w:rPr>
      </w:pPr>
    </w:p>
    <w:p w:rsidR="00802F2A" w:rsidRPr="00CE72E2" w:rsidRDefault="00802F2A" w:rsidP="00802F2A">
      <w:pPr>
        <w:jc w:val="center"/>
        <w:rPr>
          <w:lang w:val="en-GB"/>
        </w:rPr>
      </w:pPr>
      <w:r w:rsidRPr="00CE72E2">
        <w:rPr>
          <w:noProof/>
          <w:lang w:val="en-GB" w:eastAsia="en-GB"/>
        </w:rPr>
        <w:drawing>
          <wp:inline distT="0" distB="0" distL="0" distR="0" wp14:anchorId="39EA7276" wp14:editId="7235F388">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Pr="00CE72E2" w:rsidRDefault="00802F2A" w:rsidP="00802F2A">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572D51">
        <w:rPr>
          <w:b/>
          <w:noProof/>
          <w:lang w:val="en-GB"/>
        </w:rPr>
        <w:t>1</w:t>
      </w:r>
      <w:r w:rsidRPr="00CE72E2">
        <w:rPr>
          <w:b/>
          <w:lang w:val="en-GB"/>
        </w:rPr>
        <w:fldChar w:fldCharType="end"/>
      </w:r>
      <w:r w:rsidRPr="00CE72E2">
        <w:rPr>
          <w:b/>
          <w:lang w:val="en-GB"/>
        </w:rPr>
        <w:t>.</w:t>
      </w:r>
      <w:r w:rsidRPr="00CE72E2">
        <w:rPr>
          <w:lang w:val="en-GB"/>
        </w:rPr>
        <w:t xml:space="preserve"> How maps link to each other in the </w:t>
      </w:r>
      <w:r w:rsidR="001223FF" w:rsidRPr="00CE72E2">
        <w:rPr>
          <w:lang w:val="en-GB"/>
        </w:rPr>
        <w:t xml:space="preserve">fragment </w:t>
      </w:r>
      <w:proofErr w:type="spellStart"/>
      <w:r w:rsidR="001223FF" w:rsidRPr="00CE72E2">
        <w:rPr>
          <w:lang w:val="en-GB"/>
        </w:rPr>
        <w:t>shader</w:t>
      </w:r>
      <w:proofErr w:type="spellEnd"/>
      <w:r w:rsidR="001223FF" w:rsidRPr="00CE72E2">
        <w:rPr>
          <w:lang w:val="en-GB"/>
        </w:rPr>
        <w:t xml:space="preserve"> via textures [1</w:t>
      </w:r>
      <w:r w:rsidR="00906ED4" w:rsidRPr="00CE72E2">
        <w:rPr>
          <w:lang w:val="en-GB"/>
        </w:rPr>
        <w:t>3</w:t>
      </w:r>
      <w:r w:rsidRPr="00CE72E2">
        <w:rPr>
          <w:lang w:val="en-GB"/>
        </w:rPr>
        <w:t>]</w:t>
      </w:r>
    </w:p>
    <w:p w:rsidR="00802F2A" w:rsidRPr="00CE72E2" w:rsidRDefault="00802F2A" w:rsidP="00802F2A">
      <w:pPr>
        <w:rPr>
          <w:lang w:val="en-GB"/>
        </w:rPr>
      </w:pPr>
    </w:p>
    <w:p w:rsidR="001223FF" w:rsidRPr="00CE72E2" w:rsidRDefault="007F1810" w:rsidP="001223FF">
      <w:pPr>
        <w:rPr>
          <w:lang w:val="en-GB"/>
        </w:rPr>
      </w:pPr>
      <w:r w:rsidRPr="00CE72E2">
        <w:rPr>
          <w:lang w:val="en-GB"/>
        </w:rPr>
        <w:lastRenderedPageBreak/>
        <w:t>A rather simple finite state machine could be an agent patrolling between two loc</w:t>
      </w:r>
      <w:r w:rsidRPr="00CE72E2">
        <w:rPr>
          <w:lang w:val="en-GB"/>
        </w:rPr>
        <w:t>a</w:t>
      </w:r>
      <w:r w:rsidRPr="00CE72E2">
        <w:rPr>
          <w:lang w:val="en-GB"/>
        </w:rPr>
        <w:t>tions on a map.</w:t>
      </w:r>
      <w:r w:rsidR="001223FF" w:rsidRPr="00CE72E2">
        <w:rPr>
          <w:lang w:val="en-GB"/>
        </w:rPr>
        <w:t xml:space="preserve"> For this the agent would have two</w:t>
      </w:r>
      <w:r w:rsidRPr="00CE72E2">
        <w:rPr>
          <w:lang w:val="en-GB"/>
        </w:rPr>
        <w:t xml:space="preserve"> states, one would be moving t</w:t>
      </w:r>
      <w:r w:rsidRPr="00CE72E2">
        <w:rPr>
          <w:lang w:val="en-GB"/>
        </w:rPr>
        <w:t>o</w:t>
      </w:r>
      <w:r w:rsidRPr="00CE72E2">
        <w:rPr>
          <w:lang w:val="en-GB"/>
        </w:rPr>
        <w:t xml:space="preserve">wards the </w:t>
      </w:r>
      <w:r w:rsidR="001223FF" w:rsidRPr="00CE72E2">
        <w:rPr>
          <w:lang w:val="en-GB"/>
        </w:rPr>
        <w:t>first location</w:t>
      </w:r>
      <w:r w:rsidRPr="00CE72E2">
        <w:rPr>
          <w:lang w:val="en-GB"/>
        </w:rPr>
        <w:t xml:space="preserve"> and the other to move towards the </w:t>
      </w:r>
      <w:r w:rsidR="001223FF" w:rsidRPr="00CE72E2">
        <w:rPr>
          <w:lang w:val="en-GB"/>
        </w:rPr>
        <w:t>second location. The FSM table would look at what state the agent is in and its position in the world. From these it could determine what direction the agent should move in. An example of this is shown in fig2.</w:t>
      </w:r>
    </w:p>
    <w:p w:rsidR="001223FF" w:rsidRPr="00CE72E2" w:rsidRDefault="001223FF" w:rsidP="001223FF">
      <w:pPr>
        <w:rPr>
          <w:lang w:val="en-GB"/>
        </w:rPr>
      </w:pPr>
    </w:p>
    <w:p w:rsidR="00987A79" w:rsidRPr="00CE72E2" w:rsidRDefault="001223FF" w:rsidP="00987A79">
      <w:pPr>
        <w:ind w:firstLine="0"/>
        <w:rPr>
          <w:lang w:val="en-GB"/>
        </w:rPr>
      </w:pPr>
      <w:r w:rsidRPr="00CE72E2">
        <w:rPr>
          <w:lang w:val="en-GB"/>
        </w:rPr>
        <w:t xml:space="preserve">This solution works for simple FSMs and </w:t>
      </w:r>
      <w:proofErr w:type="spellStart"/>
      <w:r w:rsidRPr="00CE72E2">
        <w:rPr>
          <w:lang w:val="en-GB"/>
        </w:rPr>
        <w:t>Rudomín</w:t>
      </w:r>
      <w:proofErr w:type="spellEnd"/>
      <w:r w:rsidR="00892C73" w:rsidRPr="00CE72E2">
        <w:rPr>
          <w:lang w:val="en-GB"/>
        </w:rPr>
        <w:t xml:space="preserve"> also proceeds to create a hunter prey example using this system which uses more world maps and has 2 types of agents. The hunter can wander and chase the prey agents, showing that even more complex systems can be created this way.</w:t>
      </w:r>
    </w:p>
    <w:p w:rsidR="002F4FD6" w:rsidRPr="00CE72E2" w:rsidRDefault="002F4FD6" w:rsidP="00987A79">
      <w:pPr>
        <w:ind w:firstLine="0"/>
        <w:rPr>
          <w:lang w:val="en-GB"/>
        </w:rPr>
      </w:pPr>
    </w:p>
    <w:p w:rsidR="00987A79" w:rsidRPr="00CE72E2" w:rsidRDefault="00987A79" w:rsidP="00987A79">
      <w:pPr>
        <w:ind w:firstLine="0"/>
        <w:jc w:val="center"/>
        <w:rPr>
          <w:lang w:val="en-GB"/>
        </w:rPr>
      </w:pPr>
      <w:r w:rsidRPr="00CE72E2">
        <w:rPr>
          <w:noProof/>
          <w:lang w:val="en-GB" w:eastAsia="en-GB"/>
        </w:rPr>
        <w:drawing>
          <wp:inline distT="0" distB="0" distL="0" distR="0" wp14:anchorId="1ACC9102" wp14:editId="34E3C315">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Pr="00CE72E2" w:rsidRDefault="00987A79" w:rsidP="00987A79">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572D51">
        <w:rPr>
          <w:b/>
          <w:noProof/>
          <w:lang w:val="en-GB"/>
        </w:rPr>
        <w:t>2</w:t>
      </w:r>
      <w:r w:rsidRPr="00CE72E2">
        <w:rPr>
          <w:b/>
          <w:lang w:val="en-GB"/>
        </w:rPr>
        <w:fldChar w:fldCharType="end"/>
      </w:r>
      <w:r w:rsidRPr="00CE72E2">
        <w:rPr>
          <w:b/>
          <w:lang w:val="en-GB"/>
        </w:rPr>
        <w:t>.</w:t>
      </w:r>
      <w:r w:rsidRPr="00CE72E2">
        <w:rPr>
          <w:lang w:val="en-GB"/>
        </w:rPr>
        <w:t xml:space="preserve"> Simple patrol FSM and Maps [1</w:t>
      </w:r>
      <w:r w:rsidR="00906ED4" w:rsidRPr="00CE72E2">
        <w:rPr>
          <w:lang w:val="en-GB"/>
        </w:rPr>
        <w:t>3</w:t>
      </w:r>
      <w:r w:rsidRPr="00CE72E2">
        <w:rPr>
          <w:lang w:val="en-GB"/>
        </w:rPr>
        <w:t>]</w:t>
      </w:r>
    </w:p>
    <w:p w:rsidR="00987A79" w:rsidRPr="00CE72E2" w:rsidRDefault="00987A79" w:rsidP="00987A79">
      <w:pPr>
        <w:pStyle w:val="heading2"/>
        <w:rPr>
          <w:lang w:val="en-GB"/>
        </w:rPr>
      </w:pPr>
      <w:bookmarkStart w:id="9" w:name="_Toc420235209"/>
      <w:r w:rsidRPr="00CE72E2">
        <w:rPr>
          <w:lang w:val="en-GB"/>
        </w:rPr>
        <w:t>Finite State Machines using CUDA</w:t>
      </w:r>
      <w:bookmarkEnd w:id="9"/>
    </w:p>
    <w:p w:rsidR="00987A79" w:rsidRPr="00CE72E2" w:rsidRDefault="00DC750A" w:rsidP="00987A79">
      <w:pPr>
        <w:ind w:firstLine="0"/>
        <w:rPr>
          <w:lang w:val="en-GB"/>
        </w:rPr>
      </w:pPr>
      <w:r w:rsidRPr="00CE72E2">
        <w:rPr>
          <w:lang w:val="en-GB"/>
        </w:rPr>
        <w:t>Since the development of GPGPU languages, there has been a lot of research into utilizing them for many different reasons. A</w:t>
      </w:r>
      <w:r w:rsidR="00745493">
        <w:rPr>
          <w:lang w:val="en-GB"/>
        </w:rPr>
        <w:t>I was no exception to</w:t>
      </w:r>
      <w:r w:rsidRPr="00CE72E2">
        <w:rPr>
          <w:lang w:val="en-GB"/>
        </w:rPr>
        <w:t xml:space="preserve"> this and as FSMs are a bas</w:t>
      </w:r>
      <w:r w:rsidR="002F4FD6" w:rsidRPr="00CE72E2">
        <w:rPr>
          <w:lang w:val="en-GB"/>
        </w:rPr>
        <w:t>i</w:t>
      </w:r>
      <w:r w:rsidRPr="00CE72E2">
        <w:rPr>
          <w:lang w:val="en-GB"/>
        </w:rPr>
        <w:t xml:space="preserve">s of games AI, people have attempted to reproduce them on the GPU. In 2009, Joselli and </w:t>
      </w:r>
      <w:proofErr w:type="spellStart"/>
      <w:r w:rsidRPr="00CE72E2">
        <w:rPr>
          <w:lang w:val="en-GB"/>
        </w:rPr>
        <w:t>Clua</w:t>
      </w:r>
      <w:proofErr w:type="spellEnd"/>
      <w:r w:rsidRPr="00CE72E2">
        <w:rPr>
          <w:lang w:val="en-GB"/>
        </w:rPr>
        <w:t xml:space="preserve"> managed to implement an entire game on the GPU using CUDA wh</w:t>
      </w:r>
      <w:r w:rsidR="0040498F" w:rsidRPr="00CE72E2">
        <w:rPr>
          <w:lang w:val="en-GB"/>
        </w:rPr>
        <w:t xml:space="preserve">ich used FSMs for their agents </w:t>
      </w:r>
      <w:r w:rsidR="00376FC1" w:rsidRPr="00CE72E2">
        <w:rPr>
          <w:lang w:val="en-GB"/>
        </w:rPr>
        <w:t>[1</w:t>
      </w:r>
      <w:r w:rsidR="00906ED4" w:rsidRPr="00CE72E2">
        <w:rPr>
          <w:lang w:val="en-GB"/>
        </w:rPr>
        <w:t>4</w:t>
      </w:r>
      <w:r w:rsidR="00376FC1" w:rsidRPr="00CE72E2">
        <w:rPr>
          <w:lang w:val="en-GB"/>
        </w:rPr>
        <w:t>]</w:t>
      </w:r>
      <w:r w:rsidR="0040498F" w:rsidRPr="00CE72E2">
        <w:rPr>
          <w:lang w:val="en-GB"/>
        </w:rPr>
        <w:t xml:space="preserve">. They came to the conclusion that even more complex AI should be able to be implemented on the GPU such as fuzzy logic or hierarchical state machines. Richmond, </w:t>
      </w:r>
      <w:proofErr w:type="spellStart"/>
      <w:r w:rsidR="0040498F" w:rsidRPr="00CE72E2">
        <w:rPr>
          <w:lang w:val="en-GB"/>
        </w:rPr>
        <w:t>Coakley</w:t>
      </w:r>
      <w:proofErr w:type="spellEnd"/>
      <w:r w:rsidR="0040498F" w:rsidRPr="00CE72E2">
        <w:rPr>
          <w:lang w:val="en-GB"/>
        </w:rPr>
        <w:t xml:space="preserve"> and Romano created an agent </w:t>
      </w:r>
      <w:r w:rsidR="00745493">
        <w:rPr>
          <w:lang w:val="en-GB"/>
        </w:rPr>
        <w:t>based model using CUDA and FLAME</w:t>
      </w:r>
      <w:r w:rsidR="0040498F" w:rsidRPr="00CE72E2">
        <w:rPr>
          <w:lang w:val="en-GB"/>
        </w:rPr>
        <w:t xml:space="preserve"> and compared its speed with that of a CPU </w:t>
      </w:r>
      <w:r w:rsidR="004E7CE8" w:rsidRPr="00CE72E2">
        <w:rPr>
          <w:lang w:val="en-GB"/>
        </w:rPr>
        <w:lastRenderedPageBreak/>
        <w:t>[1</w:t>
      </w:r>
      <w:r w:rsidR="00906ED4" w:rsidRPr="00CE72E2">
        <w:rPr>
          <w:lang w:val="en-GB"/>
        </w:rPr>
        <w:t>5</w:t>
      </w:r>
      <w:r w:rsidR="004E7CE8" w:rsidRPr="00CE72E2">
        <w:rPr>
          <w:lang w:val="en-GB"/>
        </w:rPr>
        <w:t>].</w:t>
      </w:r>
      <w:r w:rsidR="00745493">
        <w:rPr>
          <w:lang w:val="en-GB"/>
        </w:rPr>
        <w:t xml:space="preserve"> FLAME is a framework that provides mapping between formal agent specific</w:t>
      </w:r>
      <w:r w:rsidR="00745493">
        <w:rPr>
          <w:lang w:val="en-GB"/>
        </w:rPr>
        <w:t>a</w:t>
      </w:r>
      <w:r w:rsidR="00745493">
        <w:rPr>
          <w:lang w:val="en-GB"/>
        </w:rPr>
        <w:t>tions and CUDA code. The paper</w:t>
      </w:r>
      <w:r w:rsidR="00874A8C" w:rsidRPr="00CE72E2">
        <w:rPr>
          <w:lang w:val="en-GB"/>
        </w:rPr>
        <w:t xml:space="preserve"> compares two different models, </w:t>
      </w:r>
      <w:r w:rsidR="00745493">
        <w:rPr>
          <w:lang w:val="en-GB"/>
        </w:rPr>
        <w:t>“</w:t>
      </w:r>
      <w:r w:rsidR="00A16604" w:rsidRPr="00CE72E2">
        <w:rPr>
          <w:lang w:val="en-GB"/>
        </w:rPr>
        <w:t>Circles</w:t>
      </w:r>
      <w:r w:rsidR="00745493">
        <w:rPr>
          <w:lang w:val="en-GB"/>
        </w:rPr>
        <w:t>”</w:t>
      </w:r>
      <w:r w:rsidR="00A16604" w:rsidRPr="00CE72E2">
        <w:rPr>
          <w:lang w:val="en-GB"/>
        </w:rPr>
        <w:t xml:space="preserve"> manages to stay around 90 times speed and the common predator prey model converges around 250 times faster than the CPU implementation shown in Fig3. This research shows how much better a GPU can potentially be over an average CPU implement</w:t>
      </w:r>
      <w:r w:rsidR="00A16604" w:rsidRPr="00CE72E2">
        <w:rPr>
          <w:lang w:val="en-GB"/>
        </w:rPr>
        <w:t>a</w:t>
      </w:r>
      <w:r w:rsidR="00A16604" w:rsidRPr="00CE72E2">
        <w:rPr>
          <w:lang w:val="en-GB"/>
        </w:rPr>
        <w:t>tion of the same type.</w:t>
      </w:r>
    </w:p>
    <w:p w:rsidR="00A16604" w:rsidRPr="00CE72E2" w:rsidRDefault="00A16604" w:rsidP="00987A79">
      <w:pPr>
        <w:ind w:firstLine="0"/>
        <w:rPr>
          <w:lang w:val="en-GB"/>
        </w:rPr>
      </w:pPr>
    </w:p>
    <w:p w:rsidR="00A16604" w:rsidRPr="00CE72E2" w:rsidRDefault="00A16604" w:rsidP="00A16604">
      <w:pPr>
        <w:rPr>
          <w:lang w:val="en-GB"/>
        </w:rPr>
      </w:pPr>
      <w:r w:rsidRPr="00CE72E2">
        <w:rPr>
          <w:noProof/>
          <w:lang w:val="en-GB" w:eastAsia="en-GB"/>
        </w:rPr>
        <w:drawing>
          <wp:inline distT="0" distB="0" distL="0" distR="0" wp14:anchorId="20BFCFCD" wp14:editId="7993B6C6">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Pr="00CE72E2" w:rsidRDefault="00A16604" w:rsidP="00A16604">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572D51">
        <w:rPr>
          <w:b/>
          <w:noProof/>
          <w:lang w:val="en-GB"/>
        </w:rPr>
        <w:t>3</w:t>
      </w:r>
      <w:r w:rsidRPr="00CE72E2">
        <w:rPr>
          <w:b/>
          <w:lang w:val="en-GB"/>
        </w:rPr>
        <w:fldChar w:fldCharType="end"/>
      </w:r>
      <w:r w:rsidRPr="00CE72E2">
        <w:rPr>
          <w:b/>
          <w:lang w:val="en-GB"/>
        </w:rPr>
        <w:t>.</w:t>
      </w:r>
      <w:r w:rsidRPr="00CE72E2">
        <w:rPr>
          <w:lang w:val="en-GB"/>
        </w:rPr>
        <w:t xml:space="preserve"> Relative speed up of GPU Performance [1</w:t>
      </w:r>
      <w:r w:rsidR="00906ED4" w:rsidRPr="00CE72E2">
        <w:rPr>
          <w:lang w:val="en-GB"/>
        </w:rPr>
        <w:t>5</w:t>
      </w:r>
      <w:r w:rsidRPr="00CE72E2">
        <w:rPr>
          <w:lang w:val="en-GB"/>
        </w:rPr>
        <w:t>]</w:t>
      </w:r>
    </w:p>
    <w:p w:rsidR="00A16604" w:rsidRPr="00CE72E2" w:rsidRDefault="00A16604" w:rsidP="00987A79">
      <w:pPr>
        <w:ind w:firstLine="0"/>
        <w:rPr>
          <w:lang w:val="en-GB"/>
        </w:rPr>
      </w:pPr>
      <w:r w:rsidRPr="00CE72E2">
        <w:rPr>
          <w:lang w:val="en-GB"/>
        </w:rPr>
        <w:t>Later, Richmond also created a cellular level agent based simulation, once again using FLAME [1</w:t>
      </w:r>
      <w:r w:rsidR="00906ED4" w:rsidRPr="00CE72E2">
        <w:rPr>
          <w:lang w:val="en-GB"/>
        </w:rPr>
        <w:t>6</w:t>
      </w:r>
      <w:r w:rsidRPr="00CE72E2">
        <w:rPr>
          <w:lang w:val="en-GB"/>
        </w:rPr>
        <w:t xml:space="preserve">]. This </w:t>
      </w:r>
      <w:r w:rsidR="002F4FD6" w:rsidRPr="00CE72E2">
        <w:rPr>
          <w:lang w:val="en-GB"/>
        </w:rPr>
        <w:t>simulation</w:t>
      </w:r>
      <w:r w:rsidRPr="00CE72E2">
        <w:rPr>
          <w:lang w:val="en-GB"/>
        </w:rPr>
        <w:t xml:space="preserve"> with FLAME allowed for </w:t>
      </w:r>
      <w:r w:rsidR="00114DDB" w:rsidRPr="00CE72E2">
        <w:rPr>
          <w:lang w:val="en-GB"/>
        </w:rPr>
        <w:t xml:space="preserve">a </w:t>
      </w:r>
      <w:r w:rsidRPr="00CE72E2">
        <w:rPr>
          <w:lang w:val="en-GB"/>
        </w:rPr>
        <w:t>simple implementation</w:t>
      </w:r>
      <w:r w:rsidR="00114DDB" w:rsidRPr="00CE72E2">
        <w:rPr>
          <w:lang w:val="en-GB"/>
        </w:rPr>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w:t>
      </w:r>
      <w:r w:rsidR="00745493">
        <w:rPr>
          <w:lang w:val="en-GB"/>
        </w:rPr>
        <w:t xml:space="preserve">ize </w:t>
      </w:r>
      <w:r w:rsidR="00114DDB" w:rsidRPr="00CE72E2">
        <w:rPr>
          <w:lang w:val="en-GB"/>
        </w:rPr>
        <w:t>and communication between agents. With these mo</w:t>
      </w:r>
      <w:r w:rsidR="00114DDB" w:rsidRPr="00CE72E2">
        <w:rPr>
          <w:lang w:val="en-GB"/>
        </w:rPr>
        <w:t>d</w:t>
      </w:r>
      <w:r w:rsidR="00114DDB" w:rsidRPr="00CE72E2">
        <w:rPr>
          <w:lang w:val="en-GB"/>
        </w:rPr>
        <w:t xml:space="preserve">el files, it removes the </w:t>
      </w:r>
      <w:r w:rsidR="00745493">
        <w:rPr>
          <w:lang w:val="en-GB"/>
        </w:rPr>
        <w:t xml:space="preserve">AI </w:t>
      </w:r>
      <w:r w:rsidR="00FA7DAB" w:rsidRPr="00CE72E2">
        <w:rPr>
          <w:lang w:val="en-GB"/>
        </w:rPr>
        <w:t>modeller</w:t>
      </w:r>
      <w:r w:rsidR="00114DDB" w:rsidRPr="00CE72E2">
        <w:rPr>
          <w:lang w:val="en-GB"/>
        </w:rPr>
        <w:t xml:space="preserve"> away from ha</w:t>
      </w:r>
      <w:r w:rsidR="00114DDB" w:rsidRPr="00CE72E2">
        <w:rPr>
          <w:lang w:val="en-GB"/>
        </w:rPr>
        <w:t>v</w:t>
      </w:r>
      <w:r w:rsidR="00114DDB" w:rsidRPr="00CE72E2">
        <w:rPr>
          <w:lang w:val="en-GB"/>
        </w:rPr>
        <w:t>ing to fully needing to understand the architecture this allowing them to spend more time designing and developing the F</w:t>
      </w:r>
      <w:r w:rsidR="00745493">
        <w:rPr>
          <w:lang w:val="en-GB"/>
        </w:rPr>
        <w:t>SMs itself</w:t>
      </w:r>
      <w:r w:rsidR="00114DDB" w:rsidRPr="00CE72E2">
        <w:rPr>
          <w:lang w:val="en-GB"/>
        </w:rPr>
        <w:t>. This is becoming a more and more important element of games deve</w:t>
      </w:r>
      <w:r w:rsidR="00114DDB" w:rsidRPr="00CE72E2">
        <w:rPr>
          <w:lang w:val="en-GB"/>
        </w:rPr>
        <w:t>l</w:t>
      </w:r>
      <w:r w:rsidR="00114DDB" w:rsidRPr="00CE72E2">
        <w:rPr>
          <w:lang w:val="en-GB"/>
        </w:rPr>
        <w:t>opment. Game designers should be able to add, remove and design elements of the game with</w:t>
      </w:r>
      <w:r w:rsidR="00745493">
        <w:rPr>
          <w:lang w:val="en-GB"/>
        </w:rPr>
        <w:t>out</w:t>
      </w:r>
      <w:r w:rsidR="00114DDB" w:rsidRPr="00CE72E2">
        <w:rPr>
          <w:lang w:val="en-GB"/>
        </w:rPr>
        <w:t xml:space="preserve"> needing to know as little coding because this speeds</w:t>
      </w:r>
      <w:r w:rsidR="000E5C48" w:rsidRPr="00CE72E2">
        <w:rPr>
          <w:lang w:val="en-GB"/>
        </w:rPr>
        <w:t xml:space="preserve"> up game develo</w:t>
      </w:r>
      <w:r w:rsidR="000E5C48" w:rsidRPr="00CE72E2">
        <w:rPr>
          <w:lang w:val="en-GB"/>
        </w:rPr>
        <w:t>p</w:t>
      </w:r>
      <w:r w:rsidR="000E5C48" w:rsidRPr="00CE72E2">
        <w:rPr>
          <w:lang w:val="en-GB"/>
        </w:rPr>
        <w:t>ment as well as letting the designers have a more direct influence on the game.</w:t>
      </w:r>
      <w:r w:rsidR="00745493">
        <w:rPr>
          <w:lang w:val="en-GB"/>
        </w:rPr>
        <w:t xml:space="preserve"> The problem of designers needing to know code is known as authoring and is a big pro</w:t>
      </w:r>
      <w:r w:rsidR="00745493">
        <w:rPr>
          <w:lang w:val="en-GB"/>
        </w:rPr>
        <w:t>b</w:t>
      </w:r>
      <w:r w:rsidR="00745493">
        <w:rPr>
          <w:lang w:val="en-GB"/>
        </w:rPr>
        <w:t>lem in the games development industry.</w:t>
      </w:r>
    </w:p>
    <w:p w:rsidR="000E5C48" w:rsidRPr="00CE72E2" w:rsidRDefault="000E5C48" w:rsidP="00987A79">
      <w:pPr>
        <w:ind w:firstLine="0"/>
        <w:rPr>
          <w:lang w:val="en-GB"/>
        </w:rPr>
      </w:pPr>
    </w:p>
    <w:p w:rsidR="00626D4C" w:rsidRPr="00CE72E2" w:rsidRDefault="000E5C48" w:rsidP="00987A79">
      <w:pPr>
        <w:ind w:firstLine="0"/>
        <w:rPr>
          <w:lang w:val="en-GB"/>
        </w:rPr>
      </w:pPr>
      <w:r w:rsidRPr="00CE72E2">
        <w:rPr>
          <w:lang w:val="en-GB"/>
        </w:rPr>
        <w:t xml:space="preserve">Memory allocation is extremely important when dealing with GPGPU because there is </w:t>
      </w:r>
      <w:r w:rsidR="00745493">
        <w:rPr>
          <w:lang w:val="en-GB"/>
        </w:rPr>
        <w:t>a limited</w:t>
      </w:r>
      <w:r w:rsidRPr="00CE72E2">
        <w:rPr>
          <w:lang w:val="en-GB"/>
        </w:rPr>
        <w:t xml:space="preserve"> amount of shared data and the positions of the agents in memory can make a huge difference. Agents can be sorted </w:t>
      </w:r>
      <w:r w:rsidR="00500113" w:rsidRPr="00CE72E2">
        <w:rPr>
          <w:lang w:val="en-GB"/>
        </w:rPr>
        <w:t>into similar state based groups, this reduces</w:t>
      </w:r>
      <w:r w:rsidRPr="00CE72E2">
        <w:rPr>
          <w:lang w:val="en-GB"/>
        </w:rPr>
        <w:t xml:space="preserve"> discre</w:t>
      </w:r>
      <w:r w:rsidRPr="00CE72E2">
        <w:rPr>
          <w:lang w:val="en-GB"/>
        </w:rPr>
        <w:t>p</w:t>
      </w:r>
      <w:r w:rsidRPr="00CE72E2">
        <w:rPr>
          <w:lang w:val="en-GB"/>
        </w:rPr>
        <w:t>ancies between agents, allowing specific look ups to be done at the same time and if some states have m</w:t>
      </w:r>
      <w:r w:rsidR="00500113" w:rsidRPr="00CE72E2">
        <w:rPr>
          <w:lang w:val="en-GB"/>
        </w:rPr>
        <w:t>ore branching than others it could have</w:t>
      </w:r>
      <w:r w:rsidRPr="00CE72E2">
        <w:rPr>
          <w:lang w:val="en-GB"/>
        </w:rPr>
        <w:t xml:space="preserve"> </w:t>
      </w:r>
      <w:r w:rsidR="007D5D98">
        <w:rPr>
          <w:lang w:val="en-GB"/>
        </w:rPr>
        <w:t>the a</w:t>
      </w:r>
      <w:r w:rsidR="007D5D98">
        <w:rPr>
          <w:lang w:val="en-GB"/>
        </w:rPr>
        <w:t>d</w:t>
      </w:r>
      <w:r w:rsidR="007D5D98">
        <w:rPr>
          <w:lang w:val="en-GB"/>
        </w:rPr>
        <w:t>verse effect on</w:t>
      </w:r>
      <w:r w:rsidRPr="00CE72E2">
        <w:rPr>
          <w:lang w:val="en-GB"/>
        </w:rPr>
        <w:t xml:space="preserve"> </w:t>
      </w:r>
      <w:r w:rsidR="00500113" w:rsidRPr="00CE72E2">
        <w:rPr>
          <w:lang w:val="en-GB"/>
        </w:rPr>
        <w:t xml:space="preserve">GPU </w:t>
      </w:r>
      <w:r w:rsidRPr="00CE72E2">
        <w:rPr>
          <w:lang w:val="en-GB"/>
        </w:rPr>
        <w:t>warping. If the agents are grouped together however, it is poss</w:t>
      </w:r>
      <w:r w:rsidRPr="00CE72E2">
        <w:rPr>
          <w:lang w:val="en-GB"/>
        </w:rPr>
        <w:t>i</w:t>
      </w:r>
      <w:r w:rsidRPr="00CE72E2">
        <w:rPr>
          <w:lang w:val="en-GB"/>
        </w:rPr>
        <w:lastRenderedPageBreak/>
        <w:t xml:space="preserve">ble to </w:t>
      </w:r>
      <w:r w:rsidR="002F4FD6" w:rsidRPr="00CE72E2">
        <w:rPr>
          <w:lang w:val="en-GB"/>
        </w:rPr>
        <w:t>e</w:t>
      </w:r>
      <w:r w:rsidR="002F4FD6" w:rsidRPr="00CE72E2">
        <w:rPr>
          <w:lang w:val="en-GB"/>
        </w:rPr>
        <w:t>s</w:t>
      </w:r>
      <w:r w:rsidR="002F4FD6" w:rsidRPr="00CE72E2">
        <w:rPr>
          <w:lang w:val="en-GB"/>
        </w:rPr>
        <w:t>timate</w:t>
      </w:r>
      <w:r w:rsidRPr="00CE72E2">
        <w:rPr>
          <w:lang w:val="en-GB"/>
        </w:rPr>
        <w:t xml:space="preserve"> how long an agent in a group is going to take to be executed. A</w:t>
      </w:r>
      <w:r w:rsidR="007D5D98">
        <w:rPr>
          <w:lang w:val="en-GB"/>
        </w:rPr>
        <w:t>t the end of the paper Richmond</w:t>
      </w:r>
      <w:r w:rsidRPr="00CE72E2">
        <w:rPr>
          <w:lang w:val="en-GB"/>
        </w:rPr>
        <w:t xml:space="preserve"> also talk</w:t>
      </w:r>
      <w:r w:rsidR="007D5D98">
        <w:rPr>
          <w:lang w:val="en-GB"/>
        </w:rPr>
        <w:t>s</w:t>
      </w:r>
      <w:r w:rsidRPr="00CE72E2">
        <w:rPr>
          <w:lang w:val="en-GB"/>
        </w:rPr>
        <w:t xml:space="preserve"> about how it could be improved further by i</w:t>
      </w:r>
      <w:r w:rsidRPr="00CE72E2">
        <w:rPr>
          <w:lang w:val="en-GB"/>
        </w:rPr>
        <w:t>n</w:t>
      </w:r>
      <w:r w:rsidRPr="00CE72E2">
        <w:rPr>
          <w:lang w:val="en-GB"/>
        </w:rPr>
        <w:t>creasing the d</w:t>
      </w:r>
      <w:r w:rsidRPr="00CE72E2">
        <w:rPr>
          <w:lang w:val="en-GB"/>
        </w:rPr>
        <w:t>e</w:t>
      </w:r>
      <w:r w:rsidRPr="00CE72E2">
        <w:rPr>
          <w:lang w:val="en-GB"/>
        </w:rPr>
        <w:t xml:space="preserve">tail of the cell models through the use of hierarchical </w:t>
      </w:r>
      <w:r w:rsidR="00FA7DAB" w:rsidRPr="00CE72E2">
        <w:rPr>
          <w:lang w:val="en-GB"/>
        </w:rPr>
        <w:t>modelling</w:t>
      </w:r>
      <w:r w:rsidR="009D1D45">
        <w:rPr>
          <w:lang w:val="en-GB"/>
        </w:rPr>
        <w:t>.</w:t>
      </w:r>
    </w:p>
    <w:p w:rsidR="00626D4C" w:rsidRPr="00CE72E2" w:rsidRDefault="009F15DA" w:rsidP="00626D4C">
      <w:pPr>
        <w:pStyle w:val="heading1"/>
        <w:rPr>
          <w:lang w:val="en-GB"/>
        </w:rPr>
      </w:pPr>
      <w:bookmarkStart w:id="10" w:name="_Toc420235210"/>
      <w:r w:rsidRPr="00CE72E2">
        <w:rPr>
          <w:lang w:val="en-GB"/>
        </w:rPr>
        <w:t>Developing a S</w:t>
      </w:r>
      <w:r w:rsidR="00626D4C" w:rsidRPr="00CE72E2">
        <w:rPr>
          <w:lang w:val="en-GB"/>
        </w:rPr>
        <w:t>olution</w:t>
      </w:r>
      <w:bookmarkEnd w:id="10"/>
    </w:p>
    <w:p w:rsidR="00626D4C" w:rsidRPr="00CE72E2" w:rsidRDefault="00626D4C" w:rsidP="00626D4C">
      <w:pPr>
        <w:pStyle w:val="heading2"/>
        <w:spacing w:before="0"/>
        <w:rPr>
          <w:lang w:val="en-GB"/>
        </w:rPr>
      </w:pPr>
      <w:bookmarkStart w:id="11" w:name="_Toc420235211"/>
      <w:r w:rsidRPr="00CE72E2">
        <w:rPr>
          <w:lang w:val="en-GB"/>
        </w:rPr>
        <w:t>Planning</w:t>
      </w:r>
      <w:bookmarkEnd w:id="11"/>
    </w:p>
    <w:p w:rsidR="00626D4C" w:rsidRPr="00CE72E2" w:rsidRDefault="00626D4C" w:rsidP="00987A79">
      <w:pPr>
        <w:ind w:firstLine="0"/>
        <w:rPr>
          <w:lang w:val="en-GB"/>
        </w:rPr>
      </w:pPr>
      <w:r w:rsidRPr="00CE72E2">
        <w:rPr>
          <w:lang w:val="en-GB"/>
        </w:rPr>
        <w:t>Before a solution could be developed, definitions of what the system must be able to achieve in order to satisfy its overall goals must be defined. These definitions are used for numerous reasons. Firstly they allow us to compare what is needed by the system</w:t>
      </w:r>
      <w:r w:rsidR="007D5D98">
        <w:rPr>
          <w:lang w:val="en-GB"/>
        </w:rPr>
        <w:t xml:space="preserve"> being developed</w:t>
      </w:r>
      <w:r w:rsidRPr="00CE72E2">
        <w:rPr>
          <w:lang w:val="en-GB"/>
        </w:rPr>
        <w:t xml:space="preserve"> to currently developed systems. They also </w:t>
      </w:r>
      <w:r w:rsidR="00920ACE" w:rsidRPr="00CE72E2">
        <w:rPr>
          <w:lang w:val="en-GB"/>
        </w:rPr>
        <w:t>make it easier to dete</w:t>
      </w:r>
      <w:r w:rsidR="00920ACE" w:rsidRPr="00CE72E2">
        <w:rPr>
          <w:lang w:val="en-GB"/>
        </w:rPr>
        <w:t>r</w:t>
      </w:r>
      <w:r w:rsidR="00920ACE" w:rsidRPr="00CE72E2">
        <w:rPr>
          <w:lang w:val="en-GB"/>
        </w:rPr>
        <w:t>mine if the end pr</w:t>
      </w:r>
      <w:r w:rsidR="00920ACE" w:rsidRPr="00CE72E2">
        <w:rPr>
          <w:lang w:val="en-GB"/>
        </w:rPr>
        <w:t>o</w:t>
      </w:r>
      <w:r w:rsidR="00920ACE" w:rsidRPr="00CE72E2">
        <w:rPr>
          <w:lang w:val="en-GB"/>
        </w:rPr>
        <w:t>ject satisfies the goals it needed it to.</w:t>
      </w:r>
    </w:p>
    <w:p w:rsidR="00920ACE" w:rsidRPr="00CE72E2" w:rsidRDefault="00920ACE" w:rsidP="00987A79">
      <w:pPr>
        <w:ind w:firstLine="0"/>
        <w:rPr>
          <w:lang w:val="en-GB"/>
        </w:rPr>
      </w:pPr>
    </w:p>
    <w:p w:rsidR="00920ACE" w:rsidRPr="00CE72E2" w:rsidRDefault="00920ACE" w:rsidP="00987A79">
      <w:pPr>
        <w:ind w:firstLine="0"/>
        <w:rPr>
          <w:lang w:val="en-GB"/>
        </w:rPr>
      </w:pPr>
      <w:r w:rsidRPr="00CE72E2">
        <w:rPr>
          <w:lang w:val="en-GB"/>
        </w:rPr>
        <w:t>The system must allow:</w:t>
      </w:r>
    </w:p>
    <w:p w:rsidR="00920ACE" w:rsidRPr="00CE72E2" w:rsidRDefault="007D5D98" w:rsidP="00920ACE">
      <w:pPr>
        <w:pStyle w:val="bulletitem"/>
        <w:rPr>
          <w:lang w:val="en-GB"/>
        </w:rPr>
      </w:pPr>
      <w:r>
        <w:rPr>
          <w:lang w:val="en-GB"/>
        </w:rPr>
        <w:t>Large</w:t>
      </w:r>
      <w:r w:rsidR="00920ACE" w:rsidRPr="00CE72E2">
        <w:rPr>
          <w:lang w:val="en-GB"/>
        </w:rPr>
        <w:t xml:space="preserve"> </w:t>
      </w:r>
      <w:r>
        <w:rPr>
          <w:lang w:val="en-GB"/>
        </w:rPr>
        <w:t>quantities</w:t>
      </w:r>
      <w:r w:rsidR="00920ACE" w:rsidRPr="00CE72E2">
        <w:rPr>
          <w:lang w:val="en-GB"/>
        </w:rPr>
        <w:t xml:space="preserve"> of agents to be ran</w:t>
      </w:r>
    </w:p>
    <w:p w:rsidR="00920ACE" w:rsidRPr="00CE72E2" w:rsidRDefault="00920ACE" w:rsidP="00920ACE">
      <w:pPr>
        <w:pStyle w:val="bulletitem"/>
        <w:rPr>
          <w:lang w:val="en-GB"/>
        </w:rPr>
      </w:pPr>
      <w:r w:rsidRPr="00CE72E2">
        <w:rPr>
          <w:lang w:val="en-GB"/>
        </w:rPr>
        <w:t>Player information to be stored and used by agents</w:t>
      </w:r>
    </w:p>
    <w:p w:rsidR="00920ACE" w:rsidRPr="00CE72E2" w:rsidRDefault="00920ACE" w:rsidP="00920ACE">
      <w:pPr>
        <w:pStyle w:val="bulletitem"/>
        <w:rPr>
          <w:lang w:val="en-GB"/>
        </w:rPr>
      </w:pPr>
      <w:r w:rsidRPr="00CE72E2">
        <w:rPr>
          <w:lang w:val="en-GB"/>
        </w:rPr>
        <w:t>Finite state machines to be ran on the GPU</w:t>
      </w:r>
    </w:p>
    <w:p w:rsidR="00920ACE" w:rsidRPr="00CE72E2" w:rsidRDefault="00920ACE" w:rsidP="00920ACE">
      <w:pPr>
        <w:pStyle w:val="bulletitem"/>
        <w:rPr>
          <w:lang w:val="en-GB"/>
        </w:rPr>
      </w:pPr>
      <w:r w:rsidRPr="00CE72E2">
        <w:rPr>
          <w:lang w:val="en-GB"/>
        </w:rPr>
        <w:t>M</w:t>
      </w:r>
      <w:r w:rsidR="0008727D" w:rsidRPr="00CE72E2">
        <w:rPr>
          <w:lang w:val="en-GB"/>
        </w:rPr>
        <w:t>ust keep a realistic update rate</w:t>
      </w:r>
    </w:p>
    <w:p w:rsidR="00920ACE" w:rsidRPr="002876AA" w:rsidRDefault="00920ACE" w:rsidP="002876AA">
      <w:pPr>
        <w:pStyle w:val="bulletitem"/>
        <w:rPr>
          <w:lang w:val="en-GB"/>
        </w:rPr>
      </w:pPr>
      <w:r w:rsidRPr="00CE72E2">
        <w:rPr>
          <w:lang w:val="en-GB"/>
        </w:rPr>
        <w:t>Maintain full fu</w:t>
      </w:r>
      <w:r w:rsidR="002876AA">
        <w:rPr>
          <w:lang w:val="en-GB"/>
        </w:rPr>
        <w:t>nctionality required by MMORPGs</w:t>
      </w:r>
    </w:p>
    <w:p w:rsidR="00AE3CD5" w:rsidRPr="00CE72E2" w:rsidRDefault="00FA7DAB" w:rsidP="00AE3CD5">
      <w:pPr>
        <w:pStyle w:val="p1a"/>
        <w:rPr>
          <w:lang w:val="en-GB"/>
        </w:rPr>
      </w:pPr>
      <w:r w:rsidRPr="00CE72E2">
        <w:rPr>
          <w:lang w:val="en-GB"/>
        </w:rPr>
        <w:t>Before the system could be designed, current systems needed to be looked at so that the system created in this project could mimic their behaviours and thus give an ad</w:t>
      </w:r>
      <w:r w:rsidRPr="00CE72E2">
        <w:rPr>
          <w:lang w:val="en-GB"/>
        </w:rPr>
        <w:t>e</w:t>
      </w:r>
      <w:r w:rsidRPr="00CE72E2">
        <w:rPr>
          <w:lang w:val="en-GB"/>
        </w:rPr>
        <w:t xml:space="preserve">quate comparison. </w:t>
      </w:r>
    </w:p>
    <w:p w:rsidR="00AE3CD5" w:rsidRPr="00CE72E2" w:rsidRDefault="00AE3CD5" w:rsidP="00AE3CD5">
      <w:pPr>
        <w:pStyle w:val="p1a"/>
        <w:rPr>
          <w:lang w:val="en-GB"/>
        </w:rPr>
      </w:pPr>
    </w:p>
    <w:p w:rsidR="00FA7DAB" w:rsidRPr="00CE72E2" w:rsidRDefault="00E919E4" w:rsidP="00AE3CD5">
      <w:pPr>
        <w:pStyle w:val="p1a"/>
        <w:rPr>
          <w:lang w:val="en-GB"/>
        </w:rPr>
      </w:pPr>
      <w:r w:rsidRPr="00CE72E2">
        <w:rPr>
          <w:lang w:val="en-GB"/>
        </w:rPr>
        <w:t>This project aims to develop a MMORPG agent FSM,</w:t>
      </w:r>
      <w:r w:rsidR="00C470BC" w:rsidRPr="00CE72E2">
        <w:rPr>
          <w:lang w:val="en-GB"/>
        </w:rPr>
        <w:t xml:space="preserve"> so it makes sense to look at the most popular one on the market. In April 2015, 6.31% of all time spent gaming on the raptor platform was spent on World of </w:t>
      </w:r>
      <w:proofErr w:type="spellStart"/>
      <w:r w:rsidR="00C470BC" w:rsidRPr="00CE72E2">
        <w:rPr>
          <w:lang w:val="en-GB"/>
        </w:rPr>
        <w:t>Warcraft</w:t>
      </w:r>
      <w:proofErr w:type="spellEnd"/>
      <w:r w:rsidR="00C470BC" w:rsidRPr="00CE72E2">
        <w:rPr>
          <w:lang w:val="en-GB"/>
        </w:rPr>
        <w:t xml:space="preserve"> [17]. This is the most out of any MMORPG and second highest of all games on their platform. Their subscriber count in the first quarter of 2015 was 7.1 million and at peak, 12 million subscribers in 2010 [18].</w:t>
      </w:r>
      <w:r w:rsidR="00AE3CD5" w:rsidRPr="00CE72E2">
        <w:rPr>
          <w:lang w:val="en-GB"/>
        </w:rPr>
        <w:t xml:space="preserve"> Using the WoW statistics, gives a good basis to design and plan how many agents and players are typically in a MMORPG.</w:t>
      </w:r>
      <w:r w:rsidR="0008727D" w:rsidRPr="00CE72E2">
        <w:rPr>
          <w:lang w:val="en-GB"/>
        </w:rPr>
        <w:t xml:space="preserve"> A WoW realm (Server) at its peak could get to 5000 players when it had its max subscriber count, but more recently it has only been reaching just under 2500 at peak time on even the most populated ser</w:t>
      </w:r>
      <w:r w:rsidR="0008727D" w:rsidRPr="00CE72E2">
        <w:rPr>
          <w:lang w:val="en-GB"/>
        </w:rPr>
        <w:t>v</w:t>
      </w:r>
      <w:r w:rsidR="0008727D" w:rsidRPr="00CE72E2">
        <w:rPr>
          <w:lang w:val="en-GB"/>
        </w:rPr>
        <w:t xml:space="preserve">ers [19]. </w:t>
      </w:r>
    </w:p>
    <w:p w:rsidR="00294A78" w:rsidRPr="00CE72E2" w:rsidRDefault="00294A78" w:rsidP="00AE3CD5">
      <w:pPr>
        <w:pStyle w:val="p1a"/>
        <w:rPr>
          <w:lang w:val="en-GB"/>
        </w:rPr>
      </w:pPr>
    </w:p>
    <w:p w:rsidR="00294A78" w:rsidRPr="00CE72E2" w:rsidRDefault="00294A78" w:rsidP="00AE3CD5">
      <w:pPr>
        <w:pStyle w:val="p1a"/>
        <w:rPr>
          <w:lang w:val="en-GB"/>
        </w:rPr>
      </w:pPr>
      <w:r w:rsidRPr="00CE72E2">
        <w:rPr>
          <w:lang w:val="en-GB"/>
        </w:rPr>
        <w:t>The majority of agents in WoW don’t require communication between each other and just require player data. There are a few exceptions to this, such as an occasional agent will chase another, for example a wolf will chase rabbit or a group of agents may patrol together and be drawn into combat together. However, this is only the case for a s</w:t>
      </w:r>
      <w:r w:rsidR="00187BE9" w:rsidRPr="00CE72E2">
        <w:rPr>
          <w:lang w:val="en-GB"/>
        </w:rPr>
        <w:t xml:space="preserve">mall percentage of the agents, most just wander in their area or patrol between set locations. </w:t>
      </w:r>
      <w:r w:rsidR="0008727D" w:rsidRPr="00CE72E2">
        <w:rPr>
          <w:lang w:val="en-GB"/>
        </w:rPr>
        <w:t>Jones &amp; Bartlett [20] state that an average update rate for the AI system can va</w:t>
      </w:r>
      <w:r w:rsidR="007D5D98">
        <w:rPr>
          <w:lang w:val="en-GB"/>
        </w:rPr>
        <w:t xml:space="preserve">ry depending on the game but an </w:t>
      </w:r>
      <w:r w:rsidR="0008727D" w:rsidRPr="00CE72E2">
        <w:rPr>
          <w:lang w:val="en-GB"/>
        </w:rPr>
        <w:t xml:space="preserve">update rate of 10 times a second is a </w:t>
      </w:r>
      <w:r w:rsidR="007D5D98">
        <w:rPr>
          <w:lang w:val="en-GB"/>
        </w:rPr>
        <w:t>good goal to aim for</w:t>
      </w:r>
      <w:r w:rsidR="0008727D" w:rsidRPr="00CE72E2">
        <w:rPr>
          <w:lang w:val="en-GB"/>
        </w:rPr>
        <w:t>.</w:t>
      </w:r>
    </w:p>
    <w:p w:rsidR="00CB1CA2" w:rsidRPr="00CE72E2" w:rsidRDefault="00CB1CA2" w:rsidP="00AE3CD5">
      <w:pPr>
        <w:pStyle w:val="p1a"/>
        <w:rPr>
          <w:lang w:val="en-GB"/>
        </w:rPr>
      </w:pPr>
    </w:p>
    <w:p w:rsidR="00CB1CA2" w:rsidRPr="00CE72E2" w:rsidRDefault="0008727D" w:rsidP="00AE3CD5">
      <w:pPr>
        <w:pStyle w:val="p1a"/>
        <w:rPr>
          <w:lang w:val="en-GB"/>
        </w:rPr>
      </w:pPr>
      <w:r w:rsidRPr="00CE72E2">
        <w:rPr>
          <w:lang w:val="en-GB"/>
        </w:rPr>
        <w:t>These give a good benchmark for testing the developed system on. If the system can have that number of players and keep the realistic update rate, it can be counted as a success.</w:t>
      </w:r>
    </w:p>
    <w:p w:rsidR="0008727D" w:rsidRPr="00CE72E2" w:rsidRDefault="00AC2CC2" w:rsidP="00AE3CD5">
      <w:pPr>
        <w:pStyle w:val="heading2"/>
        <w:rPr>
          <w:lang w:val="en-GB"/>
        </w:rPr>
      </w:pPr>
      <w:bookmarkStart w:id="12" w:name="_Toc420235212"/>
      <w:r w:rsidRPr="00CE72E2">
        <w:rPr>
          <w:lang w:val="en-GB"/>
        </w:rPr>
        <w:t xml:space="preserve">Languages, Tools and </w:t>
      </w:r>
      <w:r w:rsidR="0008727D" w:rsidRPr="00CE72E2">
        <w:rPr>
          <w:lang w:val="en-GB"/>
        </w:rPr>
        <w:t>Use of Old Code</w:t>
      </w:r>
      <w:bookmarkEnd w:id="12"/>
    </w:p>
    <w:p w:rsidR="00AC2CC2" w:rsidRPr="00CE72E2" w:rsidRDefault="00AC2CC2" w:rsidP="00AC2CC2">
      <w:pPr>
        <w:pStyle w:val="Heading3"/>
        <w:spacing w:before="0"/>
        <w:rPr>
          <w:rStyle w:val="heading30"/>
        </w:rPr>
      </w:pPr>
      <w:bookmarkStart w:id="13" w:name="_Toc420235213"/>
      <w:r w:rsidRPr="00CE72E2">
        <w:rPr>
          <w:rStyle w:val="heading30"/>
        </w:rPr>
        <w:t>Languages and Tools</w:t>
      </w:r>
      <w:bookmarkEnd w:id="13"/>
    </w:p>
    <w:p w:rsidR="00CE22E9" w:rsidRPr="00CE72E2" w:rsidRDefault="00CE22E9" w:rsidP="00CE22E9">
      <w:pPr>
        <w:ind w:firstLine="0"/>
      </w:pPr>
    </w:p>
    <w:p w:rsidR="005A13F3" w:rsidRPr="00CE72E2" w:rsidRDefault="00CE22E9" w:rsidP="00CE22E9">
      <w:pPr>
        <w:ind w:firstLine="0"/>
      </w:pPr>
      <w:r w:rsidRPr="00CE72E2">
        <w:t xml:space="preserve">C++ </w:t>
      </w:r>
      <w:r w:rsidR="005A13F3" w:rsidRPr="00CE72E2">
        <w:t xml:space="preserve">[21] </w:t>
      </w:r>
      <w:r w:rsidRPr="00CE72E2">
        <w:t xml:space="preserve">was the chosen language for this project as it is the industry standard </w:t>
      </w:r>
      <w:r w:rsidR="005A13F3" w:rsidRPr="00CE72E2">
        <w:t>for games programming as well as having functionality with a range of GPGPU la</w:t>
      </w:r>
      <w:r w:rsidR="005A13F3" w:rsidRPr="00CE72E2">
        <w:t>n</w:t>
      </w:r>
      <w:r w:rsidR="005A13F3" w:rsidRPr="00CE72E2">
        <w:t>guages.</w:t>
      </w:r>
      <w:r w:rsidR="007D5D98">
        <w:t xml:space="preserve"> </w:t>
      </w:r>
      <w:r w:rsidR="005A13F3" w:rsidRPr="00CE72E2">
        <w:t>CUDA [10] is the chosen GPGPU language for the development of this sy</w:t>
      </w:r>
      <w:r w:rsidR="005A13F3" w:rsidRPr="00CE72E2">
        <w:t>s</w:t>
      </w:r>
      <w:r w:rsidR="005A13F3" w:rsidRPr="00CE72E2">
        <w:t>tem as the tools that come with it are invaluable for testing purposes. Lastly OpenGL [8] was used for the graphical rendering, this was chosen because previous code had already been developed with it that allowed for more time to be spent on developing the key elements of the system.</w:t>
      </w:r>
    </w:p>
    <w:p w:rsidR="00AC2CC2" w:rsidRPr="00CE72E2" w:rsidRDefault="00AC2CC2" w:rsidP="00AC2CC2">
      <w:pPr>
        <w:ind w:firstLine="0"/>
      </w:pPr>
    </w:p>
    <w:p w:rsidR="00AC2CC2" w:rsidRPr="00CE72E2" w:rsidRDefault="005A13F3" w:rsidP="00AC2CC2">
      <w:pPr>
        <w:ind w:firstLine="0"/>
      </w:pPr>
      <w:r w:rsidRPr="00CE72E2">
        <w:t xml:space="preserve">Visual studio was chosen as the compiler for the development of this code because once again it is an industry standard as well as having simple support for CUDA. NVidia </w:t>
      </w:r>
      <w:r w:rsidR="00C235A9" w:rsidRPr="00CE72E2">
        <w:t xml:space="preserve">have developed a “Visual Profiler” </w:t>
      </w:r>
      <w:r w:rsidR="009821E7" w:rsidRPr="00CE72E2">
        <w:t xml:space="preserve">[22] </w:t>
      </w:r>
      <w:r w:rsidR="00C235A9" w:rsidRPr="00CE72E2">
        <w:t xml:space="preserve">that allows </w:t>
      </w:r>
      <w:r w:rsidR="007D5D98" w:rsidRPr="00CE72E2">
        <w:t>intricate</w:t>
      </w:r>
      <w:r w:rsidR="00C235A9" w:rsidRPr="00CE72E2">
        <w:t xml:space="preserve"> details about CUDA calls to be recorded and visualized. This allows the developer to see what aspects of their system are taking the longest, what needs improving and in which ways it can be improved. This software has been critical in the development of the system in this project. </w:t>
      </w:r>
    </w:p>
    <w:p w:rsidR="00AC2CC2" w:rsidRPr="00CE72E2" w:rsidRDefault="00AC2CC2" w:rsidP="00AC2CC2">
      <w:pPr>
        <w:pStyle w:val="Heading3"/>
      </w:pPr>
      <w:bookmarkStart w:id="14" w:name="_Toc420235214"/>
      <w:r w:rsidRPr="00CE72E2">
        <w:rPr>
          <w:rStyle w:val="heading30"/>
        </w:rPr>
        <w:t>Use of old Code</w:t>
      </w:r>
      <w:bookmarkEnd w:id="14"/>
    </w:p>
    <w:p w:rsidR="00AC2CC2" w:rsidRPr="00CE72E2" w:rsidRDefault="00AC2CC2" w:rsidP="00AC2CC2"/>
    <w:p w:rsidR="0008727D" w:rsidRPr="00CE72E2" w:rsidRDefault="00561046" w:rsidP="00AE3CD5">
      <w:pPr>
        <w:pStyle w:val="p1a"/>
        <w:rPr>
          <w:lang w:val="en-GB"/>
        </w:rPr>
      </w:pPr>
      <w:r w:rsidRPr="00CE72E2">
        <w:rPr>
          <w:lang w:val="en-GB"/>
        </w:rPr>
        <w:t>A base skeleton of a game engine, developed by Richard Davison and delivered to the students of the master’s course, was used as the basis of the system. The reason this engine was chosen was because it already had entities, physics and rendering impl</w:t>
      </w:r>
      <w:r w:rsidRPr="00CE72E2">
        <w:rPr>
          <w:lang w:val="en-GB"/>
        </w:rPr>
        <w:t>e</w:t>
      </w:r>
      <w:r w:rsidRPr="00CE72E2">
        <w:rPr>
          <w:lang w:val="en-GB"/>
        </w:rPr>
        <w:t xml:space="preserve">mented into it so it gave a good foundation for developing an AI system onto it. Parts of the engine where removed because the system did not require them. These parts were mainly physics based </w:t>
      </w:r>
      <w:r w:rsidR="007D5D98">
        <w:rPr>
          <w:lang w:val="en-GB"/>
        </w:rPr>
        <w:t>because the physics currently in the system was a lot hig</w:t>
      </w:r>
      <w:r w:rsidR="007D5D98">
        <w:rPr>
          <w:lang w:val="en-GB"/>
        </w:rPr>
        <w:t>h</w:t>
      </w:r>
      <w:r w:rsidR="007D5D98">
        <w:rPr>
          <w:lang w:val="en-GB"/>
        </w:rPr>
        <w:t>er than that which would be required by an MMORPG.</w:t>
      </w:r>
    </w:p>
    <w:p w:rsidR="000100C4" w:rsidRPr="00CE72E2" w:rsidRDefault="000100C4" w:rsidP="00AE3CD5">
      <w:pPr>
        <w:pStyle w:val="p1a"/>
        <w:rPr>
          <w:lang w:val="en-GB"/>
        </w:rPr>
      </w:pPr>
    </w:p>
    <w:p w:rsidR="000100C4" w:rsidRPr="00CE72E2" w:rsidRDefault="000100C4" w:rsidP="000100C4">
      <w:pPr>
        <w:pStyle w:val="heading2"/>
        <w:rPr>
          <w:lang w:val="en-GB"/>
        </w:rPr>
      </w:pPr>
      <w:bookmarkStart w:id="15" w:name="_Toc420235215"/>
      <w:r w:rsidRPr="00CE72E2">
        <w:rPr>
          <w:lang w:val="en-GB"/>
        </w:rPr>
        <w:t>Designing the Core System</w:t>
      </w:r>
      <w:bookmarkEnd w:id="15"/>
    </w:p>
    <w:p w:rsidR="000100C4" w:rsidRPr="00CE72E2" w:rsidRDefault="000100C4" w:rsidP="000100C4">
      <w:pPr>
        <w:pStyle w:val="Heading3"/>
        <w:spacing w:before="0"/>
      </w:pPr>
      <w:bookmarkStart w:id="16" w:name="_Toc420235216"/>
      <w:r w:rsidRPr="00CE72E2">
        <w:rPr>
          <w:rStyle w:val="heading30"/>
        </w:rPr>
        <w:t>The Finite State Machine</w:t>
      </w:r>
      <w:bookmarkEnd w:id="16"/>
    </w:p>
    <w:p w:rsidR="00E919E4" w:rsidRPr="00CE72E2" w:rsidRDefault="000100C4" w:rsidP="000100C4">
      <w:pPr>
        <w:pStyle w:val="bulletitem"/>
        <w:numPr>
          <w:ilvl w:val="0"/>
          <w:numId w:val="0"/>
        </w:numPr>
        <w:rPr>
          <w:lang w:val="en-GB"/>
        </w:rPr>
      </w:pPr>
      <w:r w:rsidRPr="00CE72E2">
        <w:rPr>
          <w:lang w:val="en-GB"/>
        </w:rPr>
        <w:t>An exact version of WoW</w:t>
      </w:r>
      <w:r w:rsidR="00FE52FB" w:rsidRPr="00CE72E2">
        <w:rPr>
          <w:lang w:val="en-GB"/>
        </w:rPr>
        <w:t>’</w:t>
      </w:r>
      <w:r w:rsidRPr="00CE72E2">
        <w:rPr>
          <w:lang w:val="en-GB"/>
        </w:rPr>
        <w:t>s current AI is not published so instead a Finite State M</w:t>
      </w:r>
      <w:r w:rsidRPr="00CE72E2">
        <w:rPr>
          <w:lang w:val="en-GB"/>
        </w:rPr>
        <w:t>a</w:t>
      </w:r>
      <w:r w:rsidRPr="00CE72E2">
        <w:rPr>
          <w:lang w:val="en-GB"/>
        </w:rPr>
        <w:t>c</w:t>
      </w:r>
      <w:r w:rsidR="007D5D98">
        <w:rPr>
          <w:lang w:val="en-GB"/>
        </w:rPr>
        <w:t>hine was designed with an MMORPG</w:t>
      </w:r>
      <w:r w:rsidRPr="00CE72E2">
        <w:rPr>
          <w:lang w:val="en-GB"/>
        </w:rPr>
        <w:t xml:space="preserve"> in mind, keeping the fundamentals in place.</w:t>
      </w:r>
      <w:r w:rsidR="00671039" w:rsidRPr="00CE72E2">
        <w:rPr>
          <w:lang w:val="en-GB"/>
        </w:rPr>
        <w:t xml:space="preserve"> There are a wide range of agents in WoW however, most of them are very similar with only a few little differences between each other. The two most common agents </w:t>
      </w:r>
      <w:r w:rsidR="00671039" w:rsidRPr="00CE72E2">
        <w:rPr>
          <w:lang w:val="en-GB"/>
        </w:rPr>
        <w:lastRenderedPageBreak/>
        <w:t>are friendly NPCs that tend to stand in place and only attack players of the opposite faction and wande</w:t>
      </w:r>
      <w:r w:rsidR="00671039" w:rsidRPr="00CE72E2">
        <w:rPr>
          <w:lang w:val="en-GB"/>
        </w:rPr>
        <w:t>r</w:t>
      </w:r>
      <w:r w:rsidR="00671039" w:rsidRPr="00CE72E2">
        <w:rPr>
          <w:lang w:val="en-GB"/>
        </w:rPr>
        <w:t>ing hostile enemies that will attack any player if they come close.</w:t>
      </w:r>
    </w:p>
    <w:p w:rsidR="00671039" w:rsidRPr="00CE72E2" w:rsidRDefault="00671039" w:rsidP="000100C4">
      <w:pPr>
        <w:pStyle w:val="bulletitem"/>
        <w:numPr>
          <w:ilvl w:val="0"/>
          <w:numId w:val="0"/>
        </w:numPr>
        <w:rPr>
          <w:lang w:val="en-GB"/>
        </w:rPr>
      </w:pPr>
    </w:p>
    <w:p w:rsidR="009D764D" w:rsidRPr="00CE72E2" w:rsidRDefault="002F1AF9" w:rsidP="000100C4">
      <w:pPr>
        <w:pStyle w:val="bulletitem"/>
        <w:numPr>
          <w:ilvl w:val="0"/>
          <w:numId w:val="0"/>
        </w:numPr>
        <w:rPr>
          <w:lang w:val="en-GB"/>
        </w:rPr>
      </w:pPr>
      <w:r w:rsidRPr="00CE72E2">
        <w:rPr>
          <w:lang w:val="en-GB"/>
        </w:rPr>
        <w:t>The finite state machine was designed with the hostile AI in</w:t>
      </w:r>
      <w:r w:rsidR="00D72EA4" w:rsidRPr="00CE72E2">
        <w:rPr>
          <w:lang w:val="en-GB"/>
        </w:rPr>
        <w:t xml:space="preserve"> mind. </w:t>
      </w:r>
      <w:r w:rsidR="00886E21" w:rsidRPr="00CE72E2">
        <w:rPr>
          <w:lang w:val="en-GB"/>
        </w:rPr>
        <w:t>There are 5 states in the designed FSM: Wander/Patrol, Look at Player, Chase Player, Attack Player and Leash. These states make up the fundamentals of most of the basic wow AI, th</w:t>
      </w:r>
      <w:r w:rsidR="009D764D" w:rsidRPr="00CE72E2">
        <w:rPr>
          <w:lang w:val="en-GB"/>
        </w:rPr>
        <w:t>e only thing that generally chang</w:t>
      </w:r>
      <w:r w:rsidR="00886E21" w:rsidRPr="00CE72E2">
        <w:rPr>
          <w:lang w:val="en-GB"/>
        </w:rPr>
        <w:t>es is the conditions for the state transitions</w:t>
      </w:r>
      <w:r w:rsidR="009D764D" w:rsidRPr="00CE72E2">
        <w:rPr>
          <w:lang w:val="en-GB"/>
        </w:rPr>
        <w:t xml:space="preserve"> or how and if they move around</w:t>
      </w:r>
      <w:r w:rsidR="00886E21" w:rsidRPr="00CE72E2">
        <w:rPr>
          <w:lang w:val="en-GB"/>
        </w:rPr>
        <w:t>.</w:t>
      </w:r>
      <w:r w:rsidR="009D764D" w:rsidRPr="00CE72E2">
        <w:rPr>
          <w:lang w:val="en-GB"/>
        </w:rPr>
        <w:t xml:space="preserve"> Most, if not all, transitions are still player based although, </w:t>
      </w:r>
      <w:r w:rsidR="007D5D98">
        <w:rPr>
          <w:lang w:val="en-GB"/>
        </w:rPr>
        <w:t>further conditions are added such as the player’s faction.</w:t>
      </w:r>
    </w:p>
    <w:p w:rsidR="00955137" w:rsidRPr="00CE72E2" w:rsidRDefault="007D5D98" w:rsidP="00955137">
      <w:pPr>
        <w:pStyle w:val="Heading4"/>
      </w:pPr>
      <w:r>
        <w:rPr>
          <w:rStyle w:val="heading40"/>
        </w:rPr>
        <w:t xml:space="preserve">Wander / </w:t>
      </w:r>
      <w:r w:rsidR="00955137" w:rsidRPr="00CE72E2">
        <w:rPr>
          <w:rStyle w:val="heading40"/>
        </w:rPr>
        <w:t>Patrol State</w:t>
      </w:r>
    </w:p>
    <w:p w:rsidR="009D764D" w:rsidRPr="00CE72E2" w:rsidRDefault="009D764D" w:rsidP="000100C4">
      <w:pPr>
        <w:pStyle w:val="bulletitem"/>
        <w:numPr>
          <w:ilvl w:val="0"/>
          <w:numId w:val="0"/>
        </w:numPr>
        <w:rPr>
          <w:lang w:val="en-GB"/>
        </w:rPr>
      </w:pPr>
      <w:r w:rsidRPr="00CE72E2">
        <w:rPr>
          <w:lang w:val="en-GB"/>
        </w:rPr>
        <w:t>The first state the agent has and normally starts in is the Patrol state. In this state the agent move</w:t>
      </w:r>
      <w:r w:rsidR="006A3F4B" w:rsidRPr="00CE72E2">
        <w:rPr>
          <w:lang w:val="en-GB"/>
        </w:rPr>
        <w:t xml:space="preserve">s </w:t>
      </w:r>
      <w:r w:rsidRPr="00CE72E2">
        <w:rPr>
          <w:lang w:val="en-GB"/>
        </w:rPr>
        <w:t xml:space="preserve">between </w:t>
      </w:r>
      <w:r w:rsidR="006A3F4B" w:rsidRPr="00CE72E2">
        <w:rPr>
          <w:lang w:val="en-GB"/>
        </w:rPr>
        <w:t xml:space="preserve">set points either predefined points for a patrol, or random points for wandering. There is only </w:t>
      </w:r>
      <w:r w:rsidR="009C50F1" w:rsidRPr="00CE72E2">
        <w:rPr>
          <w:lang w:val="en-GB"/>
        </w:rPr>
        <w:t>one state transition from this state</w:t>
      </w:r>
      <w:r w:rsidR="002A0150">
        <w:rPr>
          <w:lang w:val="en-GB"/>
        </w:rPr>
        <w:t xml:space="preserve"> and it</w:t>
      </w:r>
      <w:r w:rsidR="009C50F1" w:rsidRPr="00CE72E2">
        <w:rPr>
          <w:lang w:val="en-GB"/>
        </w:rPr>
        <w:t xml:space="preserve"> is to </w:t>
      </w:r>
      <w:r w:rsidR="002A0150">
        <w:rPr>
          <w:lang w:val="en-GB"/>
        </w:rPr>
        <w:t xml:space="preserve">the </w:t>
      </w:r>
      <w:r w:rsidR="009C50F1" w:rsidRPr="00CE72E2">
        <w:rPr>
          <w:lang w:val="en-GB"/>
        </w:rPr>
        <w:t xml:space="preserve">Look at Player </w:t>
      </w:r>
      <w:r w:rsidR="002A0150">
        <w:rPr>
          <w:lang w:val="en-GB"/>
        </w:rPr>
        <w:t>state. T</w:t>
      </w:r>
      <w:r w:rsidR="009C50F1" w:rsidRPr="00CE72E2">
        <w:rPr>
          <w:lang w:val="en-GB"/>
        </w:rPr>
        <w:t>hat is when a hostile player gets within aggro range. Aggro range is ca</w:t>
      </w:r>
      <w:r w:rsidR="009C50F1" w:rsidRPr="00CE72E2">
        <w:rPr>
          <w:lang w:val="en-GB"/>
        </w:rPr>
        <w:t>l</w:t>
      </w:r>
      <w:r w:rsidR="009C50F1" w:rsidRPr="00CE72E2">
        <w:rPr>
          <w:lang w:val="en-GB"/>
        </w:rPr>
        <w:t>culated using the average aggro distance modified by the different between the agent</w:t>
      </w:r>
      <w:r w:rsidR="00955137" w:rsidRPr="00CE72E2">
        <w:rPr>
          <w:lang w:val="en-GB"/>
        </w:rPr>
        <w:t>’s</w:t>
      </w:r>
      <w:r w:rsidR="009C50F1" w:rsidRPr="00CE72E2">
        <w:rPr>
          <w:lang w:val="en-GB"/>
        </w:rPr>
        <w:t xml:space="preserve"> and the </w:t>
      </w:r>
      <w:r w:rsidR="003D100D" w:rsidRPr="00CE72E2">
        <w:rPr>
          <w:lang w:val="en-GB"/>
        </w:rPr>
        <w:t>player’s</w:t>
      </w:r>
      <w:r w:rsidR="009C50F1" w:rsidRPr="00CE72E2">
        <w:rPr>
          <w:lang w:val="en-GB"/>
        </w:rPr>
        <w:t xml:space="preserve"> level.</w:t>
      </w:r>
    </w:p>
    <w:p w:rsidR="009C50F1" w:rsidRPr="00CE72E2" w:rsidRDefault="00955137" w:rsidP="00955137">
      <w:pPr>
        <w:pStyle w:val="Heading4"/>
      </w:pPr>
      <w:r w:rsidRPr="00CE72E2">
        <w:rPr>
          <w:rStyle w:val="heading40"/>
        </w:rPr>
        <w:t>Look at Player State</w:t>
      </w:r>
    </w:p>
    <w:p w:rsidR="009C50F1" w:rsidRPr="00CE72E2" w:rsidRDefault="009C50F1" w:rsidP="000100C4">
      <w:pPr>
        <w:pStyle w:val="bulletitem"/>
        <w:numPr>
          <w:ilvl w:val="0"/>
          <w:numId w:val="0"/>
        </w:numPr>
        <w:rPr>
          <w:lang w:val="en-GB"/>
        </w:rPr>
      </w:pPr>
      <w:r w:rsidRPr="00CE72E2">
        <w:rPr>
          <w:lang w:val="en-GB"/>
        </w:rPr>
        <w:t>Look at Player is a simple state where the agent just stops and stares at the player. If the player gets even closer to the agent or if the player stays in this range for too long, the agent will change into the Chase Player state.</w:t>
      </w:r>
      <w:r w:rsidR="000466CB" w:rsidRPr="00CE72E2">
        <w:rPr>
          <w:lang w:val="en-GB"/>
        </w:rPr>
        <w:t xml:space="preserve"> When it leaves this state, the pos</w:t>
      </w:r>
      <w:r w:rsidR="000466CB" w:rsidRPr="00CE72E2">
        <w:rPr>
          <w:lang w:val="en-GB"/>
        </w:rPr>
        <w:t>i</w:t>
      </w:r>
      <w:r w:rsidR="000466CB" w:rsidRPr="00CE72E2">
        <w:rPr>
          <w:lang w:val="en-GB"/>
        </w:rPr>
        <w:t>tion it was at needs to be stored for when the agent needs to leave combat.</w:t>
      </w:r>
    </w:p>
    <w:p w:rsidR="00955137" w:rsidRPr="00CE72E2" w:rsidRDefault="00955137" w:rsidP="00955137">
      <w:pPr>
        <w:pStyle w:val="Heading4"/>
      </w:pPr>
      <w:r w:rsidRPr="00CE72E2">
        <w:rPr>
          <w:rStyle w:val="heading40"/>
        </w:rPr>
        <w:t>Chase Player State</w:t>
      </w:r>
    </w:p>
    <w:p w:rsidR="00542FB1" w:rsidRPr="00CE72E2" w:rsidRDefault="007D5D98" w:rsidP="000100C4">
      <w:pPr>
        <w:pStyle w:val="bulletitem"/>
        <w:numPr>
          <w:ilvl w:val="0"/>
          <w:numId w:val="0"/>
        </w:numPr>
        <w:rPr>
          <w:lang w:val="en-GB"/>
        </w:rPr>
      </w:pPr>
      <w:r>
        <w:rPr>
          <w:lang w:val="en-GB"/>
        </w:rPr>
        <w:t>Once the player has made the agent aggressive</w:t>
      </w:r>
      <w:r w:rsidR="00542FB1" w:rsidRPr="00CE72E2">
        <w:rPr>
          <w:lang w:val="en-GB"/>
        </w:rPr>
        <w:t>, the agent will chase the player until it gets into abi</w:t>
      </w:r>
      <w:r w:rsidR="00542FB1" w:rsidRPr="00CE72E2">
        <w:rPr>
          <w:lang w:val="en-GB"/>
        </w:rPr>
        <w:t>l</w:t>
      </w:r>
      <w:r w:rsidR="00542FB1" w:rsidRPr="00CE72E2">
        <w:rPr>
          <w:lang w:val="en-GB"/>
        </w:rPr>
        <w:t xml:space="preserve">ity range with them. The same movement functionality will be used as the patrol state but the target point will be the </w:t>
      </w:r>
      <w:r w:rsidR="00C17E79" w:rsidRPr="00CE72E2">
        <w:rPr>
          <w:lang w:val="en-GB"/>
        </w:rPr>
        <w:t>player’s</w:t>
      </w:r>
      <w:r w:rsidR="00542FB1" w:rsidRPr="00CE72E2">
        <w:rPr>
          <w:lang w:val="en-GB"/>
        </w:rPr>
        <w:t xml:space="preserve"> location.</w:t>
      </w:r>
      <w:r w:rsidR="009659FA">
        <w:rPr>
          <w:lang w:val="en-GB"/>
        </w:rPr>
        <w:t xml:space="preserve"> If the agent runs too far away from its pulled location, it changes to the leash state.</w:t>
      </w:r>
    </w:p>
    <w:p w:rsidR="00955137" w:rsidRPr="00CE72E2" w:rsidRDefault="00955137" w:rsidP="00955137">
      <w:pPr>
        <w:pStyle w:val="Heading4"/>
      </w:pPr>
      <w:r w:rsidRPr="00CE72E2">
        <w:rPr>
          <w:rStyle w:val="heading40"/>
        </w:rPr>
        <w:t>Attack State</w:t>
      </w:r>
    </w:p>
    <w:p w:rsidR="00542FB1" w:rsidRPr="00CE72E2" w:rsidRDefault="00542FB1" w:rsidP="000100C4">
      <w:pPr>
        <w:pStyle w:val="bulletitem"/>
        <w:numPr>
          <w:ilvl w:val="0"/>
          <w:numId w:val="0"/>
        </w:numPr>
        <w:rPr>
          <w:lang w:val="en-GB"/>
        </w:rPr>
      </w:pPr>
      <w:r w:rsidRPr="00CE72E2">
        <w:rPr>
          <w:lang w:val="en-GB"/>
        </w:rPr>
        <w:t>All agents will have a basic attack, however a lot of agents will also have abilities that they should use. The abilities are cast in a priority order, with higher priority abilities being cast as soon as they can be, and the lowest priority being the basic attack.</w:t>
      </w:r>
      <w:r w:rsidR="00BA06D3" w:rsidRPr="00CE72E2">
        <w:rPr>
          <w:lang w:val="en-GB"/>
        </w:rPr>
        <w:t xml:space="preserve"> </w:t>
      </w:r>
      <w:r w:rsidR="003B5EC8" w:rsidRPr="00CE72E2">
        <w:rPr>
          <w:lang w:val="en-GB"/>
        </w:rPr>
        <w:t>This allows the abilities to be stored in an array and the index of the array being the prior</w:t>
      </w:r>
      <w:r w:rsidR="003B5EC8" w:rsidRPr="00CE72E2">
        <w:rPr>
          <w:lang w:val="en-GB"/>
        </w:rPr>
        <w:t>i</w:t>
      </w:r>
      <w:r w:rsidR="003B5EC8" w:rsidRPr="00CE72E2">
        <w:rPr>
          <w:lang w:val="en-GB"/>
        </w:rPr>
        <w:t xml:space="preserve">ty, 0 being the highest priority. </w:t>
      </w:r>
      <w:r w:rsidR="00BA06D3" w:rsidRPr="00CE72E2">
        <w:rPr>
          <w:lang w:val="en-GB"/>
        </w:rPr>
        <w:t xml:space="preserve">If the </w:t>
      </w:r>
      <w:r w:rsidR="000466CB" w:rsidRPr="00CE72E2">
        <w:rPr>
          <w:lang w:val="en-GB"/>
        </w:rPr>
        <w:t>player dies, the agent enters the leash state but if the player runs further away it returns to the chase state.</w:t>
      </w:r>
    </w:p>
    <w:p w:rsidR="00E97ECB" w:rsidRPr="00CE72E2" w:rsidRDefault="00955137" w:rsidP="00955137">
      <w:pPr>
        <w:pStyle w:val="Heading4"/>
      </w:pPr>
      <w:r w:rsidRPr="00CE72E2">
        <w:rPr>
          <w:rStyle w:val="heading40"/>
        </w:rPr>
        <w:t>Leash State</w:t>
      </w:r>
      <w:r w:rsidRPr="00CE72E2">
        <w:t xml:space="preserve"> </w:t>
      </w:r>
    </w:p>
    <w:p w:rsidR="00E97ECB" w:rsidRPr="00CE72E2" w:rsidRDefault="00E97ECB" w:rsidP="000100C4">
      <w:pPr>
        <w:pStyle w:val="bulletitem"/>
        <w:numPr>
          <w:ilvl w:val="0"/>
          <w:numId w:val="0"/>
        </w:numPr>
        <w:rPr>
          <w:lang w:val="en-GB"/>
        </w:rPr>
      </w:pPr>
      <w:r w:rsidRPr="00CE72E2">
        <w:rPr>
          <w:lang w:val="en-GB"/>
        </w:rPr>
        <w:t>The last state is the Leash state, this state is a reset state that brings the agent back to the location</w:t>
      </w:r>
      <w:r w:rsidR="009659FA">
        <w:rPr>
          <w:lang w:val="en-GB"/>
        </w:rPr>
        <w:t xml:space="preserve"> it was at before it turned aggressive</w:t>
      </w:r>
      <w:r w:rsidRPr="00CE72E2">
        <w:rPr>
          <w:lang w:val="en-GB"/>
        </w:rPr>
        <w:t xml:space="preserve">. </w:t>
      </w:r>
      <w:r w:rsidR="00D671AD" w:rsidRPr="00CE72E2">
        <w:rPr>
          <w:lang w:val="en-GB"/>
        </w:rPr>
        <w:t>Once it reaches that location it r</w:t>
      </w:r>
      <w:r w:rsidR="00D671AD" w:rsidRPr="00CE72E2">
        <w:rPr>
          <w:lang w:val="en-GB"/>
        </w:rPr>
        <w:t>e</w:t>
      </w:r>
      <w:r w:rsidR="00D671AD" w:rsidRPr="00CE72E2">
        <w:rPr>
          <w:lang w:val="en-GB"/>
        </w:rPr>
        <w:t>turns to the p</w:t>
      </w:r>
      <w:r w:rsidR="00D671AD" w:rsidRPr="00CE72E2">
        <w:rPr>
          <w:lang w:val="en-GB"/>
        </w:rPr>
        <w:t>a</w:t>
      </w:r>
      <w:r w:rsidR="00D671AD" w:rsidRPr="00CE72E2">
        <w:rPr>
          <w:lang w:val="en-GB"/>
        </w:rPr>
        <w:t>trol state.</w:t>
      </w:r>
    </w:p>
    <w:p w:rsidR="00886E21" w:rsidRPr="00CE72E2" w:rsidRDefault="00886E21" w:rsidP="000100C4">
      <w:pPr>
        <w:pStyle w:val="bulletitem"/>
        <w:numPr>
          <w:ilvl w:val="0"/>
          <w:numId w:val="0"/>
        </w:numPr>
        <w:rPr>
          <w:lang w:val="en-GB"/>
        </w:rPr>
      </w:pPr>
    </w:p>
    <w:p w:rsidR="000100C4" w:rsidRPr="00CE72E2" w:rsidRDefault="000100C4" w:rsidP="000100C4">
      <w:pPr>
        <w:pStyle w:val="bulletitem"/>
        <w:numPr>
          <w:ilvl w:val="0"/>
          <w:numId w:val="0"/>
        </w:numPr>
        <w:rPr>
          <w:lang w:val="en-GB"/>
        </w:rPr>
      </w:pPr>
    </w:p>
    <w:p w:rsidR="000100C4" w:rsidRPr="00CE72E2" w:rsidRDefault="00BA06D3" w:rsidP="000100C4">
      <w:pPr>
        <w:pStyle w:val="bulletitem"/>
        <w:numPr>
          <w:ilvl w:val="0"/>
          <w:numId w:val="0"/>
        </w:numPr>
        <w:rPr>
          <w:lang w:val="en-GB"/>
        </w:rPr>
      </w:pPr>
      <w:r w:rsidRPr="00CE72E2">
        <w:rPr>
          <w:noProof/>
          <w:lang w:val="en-GB" w:eastAsia="en-GB"/>
        </w:rPr>
        <w:drawing>
          <wp:inline distT="0" distB="0" distL="0" distR="0" wp14:anchorId="32D7B8D3" wp14:editId="18DA49E7">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34D86" w:rsidRPr="00CE72E2" w:rsidRDefault="00834D86" w:rsidP="0008727D">
      <w:pPr>
        <w:pStyle w:val="bulletitem"/>
        <w:numPr>
          <w:ilvl w:val="0"/>
          <w:numId w:val="0"/>
        </w:numPr>
        <w:rPr>
          <w:lang w:val="en-GB"/>
        </w:rPr>
      </w:pPr>
    </w:p>
    <w:p w:rsidR="00834D86" w:rsidRPr="00CE72E2" w:rsidRDefault="00196680" w:rsidP="00196680">
      <w:pPr>
        <w:pStyle w:val="bulletitem"/>
        <w:numPr>
          <w:ilvl w:val="0"/>
          <w:numId w:val="0"/>
        </w:numPr>
        <w:ind w:left="227" w:hanging="227"/>
        <w:jc w:val="center"/>
        <w:rPr>
          <w:lang w:val="en-GB"/>
        </w:rPr>
      </w:pPr>
      <w:r w:rsidRPr="00CE72E2">
        <w:rPr>
          <w:b/>
          <w:lang w:val="en-GB"/>
        </w:rPr>
        <w:t>Fig 4</w:t>
      </w:r>
      <w:r w:rsidRPr="00CE72E2">
        <w:rPr>
          <w:lang w:val="en-GB"/>
        </w:rPr>
        <w:t>. Designed Finite State Machine</w:t>
      </w:r>
    </w:p>
    <w:p w:rsidR="00626D4C" w:rsidRPr="00CE72E2" w:rsidRDefault="00626D4C" w:rsidP="00987A79">
      <w:pPr>
        <w:ind w:firstLine="0"/>
        <w:rPr>
          <w:lang w:val="en-GB"/>
        </w:rPr>
      </w:pPr>
    </w:p>
    <w:p w:rsidR="00CD70A0" w:rsidRPr="00CE72E2" w:rsidRDefault="00CD70A0" w:rsidP="00594C03">
      <w:pPr>
        <w:pStyle w:val="Heading3"/>
        <w:rPr>
          <w:rStyle w:val="heading30"/>
        </w:rPr>
      </w:pPr>
      <w:bookmarkStart w:id="17" w:name="_Toc420235217"/>
      <w:r w:rsidRPr="00CE72E2">
        <w:rPr>
          <w:rStyle w:val="heading30"/>
        </w:rPr>
        <w:t>Agents</w:t>
      </w:r>
      <w:r w:rsidR="003A02F8" w:rsidRPr="00CE72E2">
        <w:rPr>
          <w:rStyle w:val="heading30"/>
        </w:rPr>
        <w:t xml:space="preserve"> and Players</w:t>
      </w:r>
      <w:bookmarkEnd w:id="17"/>
    </w:p>
    <w:p w:rsidR="00594C03" w:rsidRPr="00CE72E2" w:rsidRDefault="00594C03" w:rsidP="00594C03"/>
    <w:p w:rsidR="00CD70A0" w:rsidRPr="00CE72E2" w:rsidRDefault="00CD70A0" w:rsidP="00CD70A0">
      <w:pPr>
        <w:ind w:firstLine="0"/>
        <w:rPr>
          <w:lang w:val="en-GB"/>
        </w:rPr>
      </w:pPr>
      <w:r w:rsidRPr="00CE72E2">
        <w:rPr>
          <w:lang w:val="en-GB"/>
        </w:rPr>
        <w:t>These agents are meant for use within a MMORPG so they require all stats, abilities and variables that a MMORPG will require from them. This doesn’t matter too much for th</w:t>
      </w:r>
      <w:r w:rsidR="009659FA">
        <w:rPr>
          <w:lang w:val="en-GB"/>
        </w:rPr>
        <w:t>e CPU implementation although</w:t>
      </w:r>
      <w:r w:rsidRPr="00CE72E2">
        <w:rPr>
          <w:lang w:val="en-GB"/>
        </w:rPr>
        <w:t xml:space="preserve"> the GPU has much smaller allocated memory. As well as this, copying the data from the host to the device can create a rather large overhead. Each agent needs their XYZ coordinate, as well as a knowledge of what players to look at, </w:t>
      </w:r>
      <w:r w:rsidR="00CA2B5B" w:rsidRPr="00CE72E2">
        <w:rPr>
          <w:lang w:val="en-GB"/>
        </w:rPr>
        <w:t>the state it is currently in, the</w:t>
      </w:r>
      <w:r w:rsidRPr="00CE72E2">
        <w:rPr>
          <w:lang w:val="en-GB"/>
        </w:rPr>
        <w:t xml:space="preserve"> abilities it has, where it needs to p</w:t>
      </w:r>
      <w:r w:rsidRPr="00CE72E2">
        <w:rPr>
          <w:lang w:val="en-GB"/>
        </w:rPr>
        <w:t>a</w:t>
      </w:r>
      <w:r w:rsidRPr="00CE72E2">
        <w:rPr>
          <w:lang w:val="en-GB"/>
        </w:rPr>
        <w:t>trol or wa</w:t>
      </w:r>
      <w:r w:rsidRPr="00CE72E2">
        <w:rPr>
          <w:lang w:val="en-GB"/>
        </w:rPr>
        <w:t>n</w:t>
      </w:r>
      <w:r w:rsidRPr="00CE72E2">
        <w:rPr>
          <w:lang w:val="en-GB"/>
        </w:rPr>
        <w:t>der to, its target player and even its level.</w:t>
      </w:r>
      <w:r w:rsidR="003A02F8" w:rsidRPr="00CE72E2">
        <w:rPr>
          <w:lang w:val="en-GB"/>
        </w:rPr>
        <w:t xml:space="preserve"> With a large number of agents, these values start to add up if they need to be copied each frame.</w:t>
      </w:r>
    </w:p>
    <w:p w:rsidR="003A02F8" w:rsidRPr="00CE72E2" w:rsidRDefault="003A02F8" w:rsidP="00CD70A0">
      <w:pPr>
        <w:ind w:firstLine="0"/>
        <w:rPr>
          <w:lang w:val="en-GB"/>
        </w:rPr>
      </w:pPr>
    </w:p>
    <w:p w:rsidR="003A02F8" w:rsidRPr="00CE72E2" w:rsidRDefault="003A02F8" w:rsidP="003A02F8">
      <w:pPr>
        <w:ind w:firstLine="0"/>
        <w:rPr>
          <w:lang w:val="en-GB"/>
        </w:rPr>
      </w:pPr>
      <w:r w:rsidRPr="00CE72E2">
        <w:rPr>
          <w:lang w:val="en-GB"/>
        </w:rPr>
        <w:t>The players could have the sa</w:t>
      </w:r>
      <w:r w:rsidR="009659FA">
        <w:rPr>
          <w:lang w:val="en-GB"/>
        </w:rPr>
        <w:t>me problem as the agents though</w:t>
      </w:r>
      <w:r w:rsidRPr="00CE72E2">
        <w:rPr>
          <w:lang w:val="en-GB"/>
        </w:rPr>
        <w:t>, not all the player’s i</w:t>
      </w:r>
      <w:r w:rsidRPr="00CE72E2">
        <w:rPr>
          <w:lang w:val="en-GB"/>
        </w:rPr>
        <w:t>n</w:t>
      </w:r>
      <w:r w:rsidRPr="00CE72E2">
        <w:rPr>
          <w:lang w:val="en-GB"/>
        </w:rPr>
        <w:t>formation needs to be on the GPU for the agents to function correctly. The core data that the agents need to know about are the location of the player, their level and their health points. The quantity of data he</w:t>
      </w:r>
      <w:r w:rsidR="009659FA">
        <w:rPr>
          <w:lang w:val="en-GB"/>
        </w:rPr>
        <w:t xml:space="preserve">re is much less than the agents yet </w:t>
      </w:r>
      <w:r w:rsidRPr="00CE72E2">
        <w:rPr>
          <w:lang w:val="en-GB"/>
        </w:rPr>
        <w:t>it may still be worth looking into reducing the amount of data needing to be sent each frame</w:t>
      </w:r>
    </w:p>
    <w:p w:rsidR="003A02F8" w:rsidRPr="00CE72E2" w:rsidRDefault="003A02F8" w:rsidP="003A02F8">
      <w:pPr>
        <w:ind w:firstLine="0"/>
        <w:rPr>
          <w:lang w:val="en-GB"/>
        </w:rPr>
      </w:pPr>
    </w:p>
    <w:p w:rsidR="003A02F8" w:rsidRPr="00CE72E2" w:rsidRDefault="003A02F8" w:rsidP="003A02F8">
      <w:pPr>
        <w:ind w:firstLine="0"/>
        <w:rPr>
          <w:lang w:val="en-GB"/>
        </w:rPr>
      </w:pPr>
      <w:r w:rsidRPr="00CE72E2">
        <w:rPr>
          <w:lang w:val="en-GB"/>
        </w:rPr>
        <w:lastRenderedPageBreak/>
        <w:t>The way this data is stored is within structs of arrays. This means that instead of using an array or vector to store an agent class, it uses a single struct that stores an array for each variable the agent needs. This changes an agent from being a class, but instead being an index within the arrays. This allows for much higher parallelism and all the relevant data to be stored together</w:t>
      </w:r>
      <w:r w:rsidR="000313D4">
        <w:rPr>
          <w:lang w:val="en-GB"/>
        </w:rPr>
        <w:t xml:space="preserve"> in contiguous memory</w:t>
      </w:r>
      <w:r w:rsidRPr="00CE72E2">
        <w:rPr>
          <w:lang w:val="en-GB"/>
        </w:rPr>
        <w:t>. The arrays are stored in a struct instead of being separate because this allows for a single copy function call, which also has an overhead that becomes significant if used too often.</w:t>
      </w:r>
    </w:p>
    <w:p w:rsidR="00955137" w:rsidRPr="00CE72E2" w:rsidRDefault="00594C03" w:rsidP="00955137">
      <w:pPr>
        <w:pStyle w:val="heading2"/>
        <w:rPr>
          <w:lang w:val="en-GB"/>
        </w:rPr>
      </w:pPr>
      <w:bookmarkStart w:id="18" w:name="_Toc420235218"/>
      <w:r w:rsidRPr="00CE72E2">
        <w:rPr>
          <w:lang w:val="en-GB"/>
        </w:rPr>
        <w:t>Developing t</w:t>
      </w:r>
      <w:r w:rsidR="00955137" w:rsidRPr="00CE72E2">
        <w:rPr>
          <w:lang w:val="en-GB"/>
        </w:rPr>
        <w:t>he Game Engine</w:t>
      </w:r>
      <w:r w:rsidR="006C2AFB" w:rsidRPr="00CE72E2">
        <w:rPr>
          <w:lang w:val="en-GB"/>
        </w:rPr>
        <w:t xml:space="preserve"> and AI System</w:t>
      </w:r>
      <w:bookmarkEnd w:id="18"/>
    </w:p>
    <w:p w:rsidR="006C2AFB" w:rsidRPr="00CE72E2" w:rsidRDefault="006C2AFB" w:rsidP="006C2AFB">
      <w:pPr>
        <w:pStyle w:val="Heading3"/>
        <w:spacing w:before="0"/>
        <w:rPr>
          <w:rStyle w:val="heading30"/>
        </w:rPr>
      </w:pPr>
      <w:bookmarkStart w:id="19" w:name="_Toc420235219"/>
      <w:r w:rsidRPr="00CE72E2">
        <w:rPr>
          <w:rStyle w:val="heading30"/>
        </w:rPr>
        <w:t>Core System</w:t>
      </w:r>
      <w:bookmarkEnd w:id="19"/>
    </w:p>
    <w:p w:rsidR="006C2AFB" w:rsidRPr="00CE72E2" w:rsidRDefault="006C2AFB" w:rsidP="006C2AFB"/>
    <w:p w:rsidR="00955137" w:rsidRPr="00CE72E2" w:rsidRDefault="00955137">
      <w:pPr>
        <w:overflowPunct/>
        <w:autoSpaceDE/>
        <w:autoSpaceDN/>
        <w:adjustRightInd/>
        <w:spacing w:line="240" w:lineRule="auto"/>
        <w:ind w:firstLine="0"/>
        <w:jc w:val="left"/>
        <w:textAlignment w:val="auto"/>
        <w:rPr>
          <w:lang w:val="en-GB"/>
        </w:rPr>
      </w:pPr>
      <w:r w:rsidRPr="00CE72E2">
        <w:rPr>
          <w:lang w:val="en-GB"/>
        </w:rPr>
        <w:t>A lot of the game engine h</w:t>
      </w:r>
      <w:r w:rsidR="009659FA">
        <w:rPr>
          <w:lang w:val="en-GB"/>
        </w:rPr>
        <w:t xml:space="preserve">ad </w:t>
      </w:r>
      <w:r w:rsidRPr="00CE72E2">
        <w:rPr>
          <w:lang w:val="en-GB"/>
        </w:rPr>
        <w:t>already be</w:t>
      </w:r>
      <w:r w:rsidR="009659FA">
        <w:rPr>
          <w:lang w:val="en-GB"/>
        </w:rPr>
        <w:t>en</w:t>
      </w:r>
      <w:r w:rsidRPr="00CE72E2">
        <w:rPr>
          <w:lang w:val="en-GB"/>
        </w:rPr>
        <w:t xml:space="preserve"> created however, for this project it need</w:t>
      </w:r>
      <w:r w:rsidR="009659FA">
        <w:rPr>
          <w:lang w:val="en-GB"/>
        </w:rPr>
        <w:t>ed</w:t>
      </w:r>
      <w:r w:rsidRPr="00CE72E2">
        <w:rPr>
          <w:lang w:val="en-GB"/>
        </w:rPr>
        <w:t xml:space="preserve"> to be modified and adapted for use with an AI system. The engine uses two threads, one for the graphical rendering and one for the physics. </w:t>
      </w:r>
      <w:r w:rsidR="00CA2B5B" w:rsidRPr="00CE72E2">
        <w:rPr>
          <w:lang w:val="en-GB"/>
        </w:rPr>
        <w:t>The graphical side was kept in th</w:t>
      </w:r>
      <w:r w:rsidR="00102C76" w:rsidRPr="00CE72E2">
        <w:rPr>
          <w:lang w:val="en-GB"/>
        </w:rPr>
        <w:t xml:space="preserve">e solution for testing purposes however in an industry solution this could also be removed </w:t>
      </w:r>
      <w:ins w:id="20" w:author="Matt Battison" w:date="2015-05-23T23:56:00Z">
        <w:r w:rsidR="000313D4">
          <w:rPr>
            <w:lang w:val="en-GB"/>
          </w:rPr>
          <w:t>t</w:t>
        </w:r>
      </w:ins>
      <w:r w:rsidR="00102C76" w:rsidRPr="00CE72E2">
        <w:rPr>
          <w:lang w:val="en-GB"/>
        </w:rPr>
        <w:t xml:space="preserve">o speed up the system further. </w:t>
      </w:r>
      <w:r w:rsidR="00CD70A0" w:rsidRPr="00CE72E2">
        <w:rPr>
          <w:lang w:val="en-GB"/>
        </w:rPr>
        <w:t>As the system for this project does not r</w:t>
      </w:r>
      <w:r w:rsidR="00CD70A0" w:rsidRPr="00CE72E2">
        <w:rPr>
          <w:lang w:val="en-GB"/>
        </w:rPr>
        <w:t>e</w:t>
      </w:r>
      <w:r w:rsidR="00CD70A0" w:rsidRPr="00CE72E2">
        <w:rPr>
          <w:lang w:val="en-GB"/>
        </w:rPr>
        <w:t xml:space="preserve">quire physics, </w:t>
      </w:r>
      <w:r w:rsidR="00594C03" w:rsidRPr="00CE72E2">
        <w:rPr>
          <w:lang w:val="en-GB"/>
        </w:rPr>
        <w:t xml:space="preserve">they were removed and </w:t>
      </w:r>
      <w:r w:rsidR="00CD70A0" w:rsidRPr="00CE72E2">
        <w:rPr>
          <w:lang w:val="en-GB"/>
        </w:rPr>
        <w:t>the thread instead runs the Artificial Intell</w:t>
      </w:r>
      <w:r w:rsidR="00CD70A0" w:rsidRPr="00CE72E2">
        <w:rPr>
          <w:lang w:val="en-GB"/>
        </w:rPr>
        <w:t>i</w:t>
      </w:r>
      <w:r w:rsidR="00CD70A0" w:rsidRPr="00CE72E2">
        <w:rPr>
          <w:lang w:val="en-GB"/>
        </w:rPr>
        <w:t>gence Manager.</w:t>
      </w:r>
    </w:p>
    <w:p w:rsidR="00594C03" w:rsidRPr="00CE72E2" w:rsidRDefault="00594C03">
      <w:pPr>
        <w:overflowPunct/>
        <w:autoSpaceDE/>
        <w:autoSpaceDN/>
        <w:adjustRightInd/>
        <w:spacing w:line="240" w:lineRule="auto"/>
        <w:ind w:firstLine="0"/>
        <w:jc w:val="left"/>
        <w:textAlignment w:val="auto"/>
        <w:rPr>
          <w:lang w:val="en-GB"/>
        </w:rPr>
      </w:pPr>
    </w:p>
    <w:p w:rsidR="00135000" w:rsidRPr="00CE72E2" w:rsidRDefault="00594C03" w:rsidP="006345C5">
      <w:pPr>
        <w:overflowPunct/>
        <w:autoSpaceDE/>
        <w:autoSpaceDN/>
        <w:adjustRightInd/>
        <w:spacing w:line="240" w:lineRule="auto"/>
        <w:ind w:firstLine="0"/>
        <w:jc w:val="left"/>
        <w:textAlignment w:val="auto"/>
        <w:rPr>
          <w:rStyle w:val="heading30"/>
          <w:b w:val="0"/>
          <w:lang w:val="en-GB"/>
        </w:rPr>
      </w:pPr>
      <w:r w:rsidRPr="00CE72E2">
        <w:rPr>
          <w:lang w:val="en-GB"/>
        </w:rPr>
        <w:t>The AI Manager is the core class for managing the agents and the players. It stores all their relevant data and calls the relevant methods for the agents depending on the required implementation. It allows agents and players to be added from other classes to the system. It also updates where the graphical aspects of the agents and players are located although this can be removed for a server implementation that doesn’t require them to be rendered.</w:t>
      </w:r>
      <w:r w:rsidR="006C2AFB" w:rsidRPr="00CE72E2">
        <w:rPr>
          <w:lang w:val="en-GB"/>
        </w:rPr>
        <w:t xml:space="preserve"> </w:t>
      </w:r>
    </w:p>
    <w:p w:rsidR="00987A79" w:rsidRPr="00CE72E2" w:rsidRDefault="006C2AFB" w:rsidP="006C2AFB">
      <w:pPr>
        <w:pStyle w:val="Heading3"/>
        <w:rPr>
          <w:rStyle w:val="heading30"/>
        </w:rPr>
      </w:pPr>
      <w:bookmarkStart w:id="21" w:name="_Toc420235220"/>
      <w:r w:rsidRPr="00CE72E2">
        <w:rPr>
          <w:rStyle w:val="heading30"/>
        </w:rPr>
        <w:t>CPU Implementation</w:t>
      </w:r>
      <w:bookmarkEnd w:id="21"/>
    </w:p>
    <w:p w:rsidR="006C2AFB" w:rsidRPr="00CE72E2" w:rsidRDefault="006C2AFB" w:rsidP="006C2AFB">
      <w:pPr>
        <w:ind w:firstLine="0"/>
      </w:pPr>
    </w:p>
    <w:p w:rsidR="006345C5" w:rsidRPr="00CE72E2" w:rsidRDefault="006345C5" w:rsidP="006C2AFB">
      <w:pPr>
        <w:ind w:firstLine="0"/>
      </w:pPr>
      <w:r w:rsidRPr="00CE72E2">
        <w:t xml:space="preserve">The CPU implementation was the first to be developed so that a baseline could be made and so that all functionality could be created at the start for the GPU to attempt to copy. </w:t>
      </w:r>
      <w:r w:rsidR="00CA2B5B" w:rsidRPr="00CE72E2">
        <w:t xml:space="preserve">The CPU version was developed to try and closely as possible replicated that of a version a typical server may currently run. </w:t>
      </w:r>
      <w:r w:rsidRPr="00CE72E2">
        <w:t>Each agent state had its own function, which contained its update for that state as well as the logic for its state transition.</w:t>
      </w:r>
      <w:r w:rsidR="00CA2B5B" w:rsidRPr="00CE72E2">
        <w:t xml:space="preserve"> An array of function pointers pointed to these functions and the index of the array mapped to the state the agent was in. This saved a single switch statement being </w:t>
      </w:r>
      <w:r w:rsidR="00102C76" w:rsidRPr="00CE72E2">
        <w:t>run</w:t>
      </w:r>
      <w:r w:rsidR="00CA2B5B" w:rsidRPr="00CE72E2">
        <w:t xml:space="preserve"> as the agent just called the function it needed to at the time.</w:t>
      </w:r>
    </w:p>
    <w:p w:rsidR="00102C76" w:rsidRPr="00CE72E2" w:rsidRDefault="00102C76" w:rsidP="006C2AFB">
      <w:pPr>
        <w:ind w:firstLine="0"/>
      </w:pPr>
    </w:p>
    <w:p w:rsidR="00102C76" w:rsidRPr="00CE72E2" w:rsidRDefault="00102C76" w:rsidP="006C2AFB">
      <w:pPr>
        <w:ind w:firstLine="0"/>
      </w:pPr>
      <w:r w:rsidRPr="00CE72E2">
        <w:t xml:space="preserve">Even though this implementation was just for the CPU, the GPU was still kept in mind. The data structure for the agent and player storage stayed the same as if it was going to be a GPU implementation. The functions for the agents were also not class functions as the GPU does not support them. These modifications do not hinder the performance, and in some cases may improve it, </w:t>
      </w:r>
      <w:r w:rsidR="009659FA" w:rsidRPr="00CE72E2">
        <w:t>nevertheless</w:t>
      </w:r>
      <w:r w:rsidRPr="00CE72E2">
        <w:t xml:space="preserve"> they do remove some easy functionality such as adding new agents or players</w:t>
      </w:r>
      <w:r w:rsidR="009659FA">
        <w:t>. T</w:t>
      </w:r>
      <w:r w:rsidR="00EF7506">
        <w:t>his is still possible, it is just not currently being tested.</w:t>
      </w:r>
    </w:p>
    <w:p w:rsidR="00102C76" w:rsidRPr="00CE72E2" w:rsidRDefault="00102C76" w:rsidP="006C2AFB">
      <w:pPr>
        <w:ind w:firstLine="0"/>
      </w:pPr>
    </w:p>
    <w:p w:rsidR="006C2AFB" w:rsidRPr="00CE72E2" w:rsidRDefault="00102C76" w:rsidP="006C2AFB">
      <w:pPr>
        <w:ind w:firstLine="0"/>
      </w:pPr>
      <w:r w:rsidRPr="00CE72E2">
        <w:t>With the high number of agents and players, as well as how spread out they are  going to be, a broadphase was added so that each agent didn’t have to look through every single player when doing its checks. Uniform world space partitioning was impl</w:t>
      </w:r>
      <w:r w:rsidRPr="00CE72E2">
        <w:t>e</w:t>
      </w:r>
      <w:r w:rsidRPr="00CE72E2">
        <w:t>mented on the CPU, which told agents which partitions they were in and stored which players were also in the partition. This allows agents to just look at which players were in their partitions, vastly reducing the amount of checks they needed to do each frame. Uniform world space partitioning was chosen over octrees because of how separated the agents and players would be in the world.</w:t>
      </w:r>
      <w:r w:rsidR="00EF7506">
        <w:t xml:space="preserve"> O</w:t>
      </w:r>
      <w:r w:rsidRPr="00CE72E2">
        <w:t>ctrees could be used for very populated instances on the server, such as capital cities but because this is pr</w:t>
      </w:r>
      <w:r w:rsidRPr="00CE72E2">
        <w:t>i</w:t>
      </w:r>
      <w:r w:rsidR="002A0F91" w:rsidRPr="00CE72E2">
        <w:t>marily world AI, it would have most likely</w:t>
      </w:r>
      <w:r w:rsidRPr="00CE72E2">
        <w:t xml:space="preserve"> not been worth the overhead.</w:t>
      </w:r>
      <w:r w:rsidR="00135000" w:rsidRPr="00CE72E2">
        <w:t xml:space="preserve"> For the pu</w:t>
      </w:r>
      <w:r w:rsidR="00135000" w:rsidRPr="00CE72E2">
        <w:t>r</w:t>
      </w:r>
      <w:r w:rsidR="00135000" w:rsidRPr="00CE72E2">
        <w:t xml:space="preserve">pose of the partitioning, the agents and players were counted as spheres. The radius of the agents was determined by their maximum aggro range, this is because an agent from one partition could potentially be angered by a player in an adjacent partition. The players were not given a radius but rather just used their position. As well as this, a constraint was added that the partition size must be larger than the max aggro </w:t>
      </w:r>
      <w:r w:rsidR="008A6DDD" w:rsidRPr="00CE72E2">
        <w:t>range so that an agent could only ever be in a maximum of eight partitions at once.</w:t>
      </w:r>
    </w:p>
    <w:p w:rsidR="006C2AFB" w:rsidRPr="00CE72E2" w:rsidRDefault="006C2AFB" w:rsidP="006C2AFB">
      <w:pPr>
        <w:pStyle w:val="Heading3"/>
        <w:rPr>
          <w:b/>
        </w:rPr>
      </w:pPr>
      <w:bookmarkStart w:id="22" w:name="_Toc420235221"/>
      <w:r w:rsidRPr="00CE72E2">
        <w:rPr>
          <w:rStyle w:val="heading30"/>
        </w:rPr>
        <w:t>GPU Implementation</w:t>
      </w:r>
      <w:bookmarkEnd w:id="22"/>
    </w:p>
    <w:p w:rsidR="006C2AFB" w:rsidRPr="00CE72E2" w:rsidRDefault="006C2AFB" w:rsidP="006C2AFB">
      <w:pPr>
        <w:ind w:firstLine="0"/>
      </w:pPr>
    </w:p>
    <w:p w:rsidR="006C2AFB" w:rsidRPr="00CE72E2" w:rsidRDefault="00160C0F" w:rsidP="006C2AFB">
      <w:pPr>
        <w:ind w:firstLine="0"/>
      </w:pPr>
      <w:r w:rsidRPr="00CE72E2">
        <w:t>The first basic GPU implementation just converted all the CPU functions and fun</w:t>
      </w:r>
      <w:r w:rsidRPr="00CE72E2">
        <w:t>c</w:t>
      </w:r>
      <w:r w:rsidRPr="00CE72E2">
        <w:t xml:space="preserve">tionality into GPU friendly functions. The GPU for example </w:t>
      </w:r>
      <w:r w:rsidR="00EF7506">
        <w:t>can’t</w:t>
      </w:r>
      <w:r w:rsidRPr="00CE72E2">
        <w:t xml:space="preserve"> use Vector3s</w:t>
      </w:r>
      <w:r w:rsidR="00EF7506">
        <w:t xml:space="preserve"> met</w:t>
      </w:r>
      <w:r w:rsidR="00EF7506">
        <w:t>h</w:t>
      </w:r>
      <w:r w:rsidR="00EF7506">
        <w:t>ods</w:t>
      </w:r>
      <w:r w:rsidRPr="00CE72E2">
        <w:t xml:space="preserve"> so</w:t>
      </w:r>
      <w:r w:rsidR="00EF7506">
        <w:t xml:space="preserve"> where they were used, instead float3s where constructed from them</w:t>
      </w:r>
      <w:r w:rsidRPr="00CE72E2">
        <w:t>. Also fun</w:t>
      </w:r>
      <w:r w:rsidRPr="00CE72E2">
        <w:t>c</w:t>
      </w:r>
      <w:r w:rsidRPr="00CE72E2">
        <w:t>tion pointers were not used on the GPU so a function with a switch statement had to be added so that it kne</w:t>
      </w:r>
      <w:r w:rsidR="00852D3F">
        <w:t>w which function had to be run.</w:t>
      </w:r>
    </w:p>
    <w:p w:rsidR="00160C0F" w:rsidRPr="00CE72E2" w:rsidRDefault="00160C0F" w:rsidP="006C2AFB">
      <w:pPr>
        <w:ind w:firstLine="0"/>
      </w:pPr>
    </w:p>
    <w:p w:rsidR="00160C0F" w:rsidRPr="00CE72E2" w:rsidRDefault="00C17E79" w:rsidP="006C2AFB">
      <w:pPr>
        <w:ind w:firstLine="0"/>
      </w:pPr>
      <w:r w:rsidRPr="00CE72E2">
        <w:t>A</w:t>
      </w:r>
      <w:r w:rsidR="00EF7506">
        <w:t xml:space="preserve">s this was </w:t>
      </w:r>
      <w:r w:rsidRPr="00CE72E2">
        <w:t xml:space="preserve">meant to be a </w:t>
      </w:r>
      <w:r w:rsidR="00EF7506">
        <w:t xml:space="preserve">direct </w:t>
      </w:r>
      <w:r w:rsidRPr="00CE72E2">
        <w:t xml:space="preserve">copy of the CPU </w:t>
      </w:r>
      <w:r w:rsidR="00EF7506">
        <w:t>functionality</w:t>
      </w:r>
      <w:r w:rsidRPr="00CE72E2">
        <w:t>, a</w:t>
      </w:r>
      <w:r w:rsidR="00160C0F" w:rsidRPr="00CE72E2">
        <w:t>ll of the data was co</w:t>
      </w:r>
      <w:r w:rsidR="00160C0F" w:rsidRPr="00CE72E2">
        <w:t>p</w:t>
      </w:r>
      <w:r w:rsidR="00160C0F" w:rsidRPr="00CE72E2">
        <w:t>ied to the device a</w:t>
      </w:r>
      <w:r w:rsidRPr="00CE72E2">
        <w:t>nd back to the host every frame</w:t>
      </w:r>
      <w:r w:rsidR="00160C0F" w:rsidRPr="00CE72E2">
        <w:t xml:space="preserve"> which took a lot of time per frame. </w:t>
      </w:r>
      <w:r w:rsidR="00852D3F">
        <w:t xml:space="preserve">A single kernel was launched each update </w:t>
      </w:r>
      <w:r w:rsidR="0036650A">
        <w:t xml:space="preserve">which ran the </w:t>
      </w:r>
      <w:smartTag w:uri="urn:schemas-microsoft-com:office:smarttags" w:element="stockticker">
        <w:r w:rsidR="0036650A">
          <w:t>FSM</w:t>
        </w:r>
      </w:smartTag>
      <w:r w:rsidR="0036650A">
        <w:t xml:space="preserve"> for each agent. </w:t>
      </w:r>
      <w:r w:rsidRPr="00CE72E2">
        <w:t>Each thread was associated with one agent (or index) and the number of agents was always kept as a multiple of 1024, as that was the maximum block size, giving it high block occupancy. Occupancy is the ratio of the numbers of active warps per multipr</w:t>
      </w:r>
      <w:r w:rsidRPr="00CE72E2">
        <w:t>o</w:t>
      </w:r>
      <w:r w:rsidRPr="00CE72E2">
        <w:t>cessor to the maximum number of warps that can be active at once. This is not always a perfo</w:t>
      </w:r>
      <w:r w:rsidRPr="00CE72E2">
        <w:t>r</w:t>
      </w:r>
      <w:r w:rsidRPr="00CE72E2">
        <w:t xml:space="preserve">mance increase </w:t>
      </w:r>
      <w:r w:rsidR="00EF7506" w:rsidRPr="00CE72E2">
        <w:t>still</w:t>
      </w:r>
      <w:r w:rsidR="00EF7506">
        <w:t>,</w:t>
      </w:r>
      <w:r w:rsidRPr="00CE72E2">
        <w:t xml:space="preserve"> it is useful for when you want to gauge the latency hiding ability of the kernel [2</w:t>
      </w:r>
      <w:r w:rsidR="009821E7" w:rsidRPr="00CE72E2">
        <w:t>3</w:t>
      </w:r>
      <w:r w:rsidRPr="00CE72E2">
        <w:t xml:space="preserve">]. </w:t>
      </w:r>
      <w:r w:rsidR="00FE52FB" w:rsidRPr="00CE72E2">
        <w:t>From this basic implementation, it was already very para</w:t>
      </w:r>
      <w:r w:rsidR="00FE52FB" w:rsidRPr="00CE72E2">
        <w:t>l</w:t>
      </w:r>
      <w:r w:rsidR="00FE52FB" w:rsidRPr="00CE72E2">
        <w:t>lelizable because the agents didn’t need to communicate with each other and a thread could just access its agent’s data without modifying any other agent’s data.</w:t>
      </w:r>
    </w:p>
    <w:p w:rsidR="00C17E79" w:rsidRPr="00CE72E2" w:rsidRDefault="00C17E79" w:rsidP="006C2AFB">
      <w:pPr>
        <w:ind w:firstLine="0"/>
      </w:pPr>
    </w:p>
    <w:p w:rsidR="00C17E79" w:rsidRPr="00CE72E2" w:rsidRDefault="00C17E79" w:rsidP="006C2AFB">
      <w:pPr>
        <w:ind w:firstLine="0"/>
      </w:pPr>
      <w:r w:rsidRPr="00CE72E2">
        <w:t>The broadphase was kept on the CPU with this implementation to give a fair compar</w:t>
      </w:r>
      <w:r w:rsidRPr="00CE72E2">
        <w:t>i</w:t>
      </w:r>
      <w:r w:rsidRPr="00CE72E2">
        <w:t>son between the CPU and GPU implementation of the agent’s finite state machine although this started to prove to be one of the big bottle necks of this GPU impleme</w:t>
      </w:r>
      <w:r w:rsidRPr="00CE72E2">
        <w:t>n</w:t>
      </w:r>
      <w:r w:rsidRPr="00CE72E2">
        <w:t>tation</w:t>
      </w:r>
      <w:r w:rsidR="00FE52FB" w:rsidRPr="00CE72E2">
        <w:t xml:space="preserve"> overall</w:t>
      </w:r>
      <w:r w:rsidRPr="00CE72E2">
        <w:t>.</w:t>
      </w:r>
      <w:r w:rsidR="00FE52FB" w:rsidRPr="00CE72E2">
        <w:t xml:space="preserve"> </w:t>
      </w:r>
      <w:r w:rsidR="00EF7506">
        <w:t>Due to the requirement of copying partition data</w:t>
      </w:r>
      <w:r w:rsidR="00FE52FB" w:rsidRPr="00CE72E2">
        <w:t xml:space="preserve"> to the GPU every frame, adding an even larger ove</w:t>
      </w:r>
      <w:r w:rsidR="00FE52FB" w:rsidRPr="00CE72E2">
        <w:t>r</w:t>
      </w:r>
      <w:r w:rsidR="00FE52FB" w:rsidRPr="00CE72E2">
        <w:t>head.</w:t>
      </w:r>
    </w:p>
    <w:p w:rsidR="006C2AFB" w:rsidRPr="00CE72E2" w:rsidRDefault="006C2AFB" w:rsidP="006C2AFB">
      <w:pPr>
        <w:pStyle w:val="heading2"/>
      </w:pPr>
      <w:bookmarkStart w:id="23" w:name="_Toc420235222"/>
      <w:r w:rsidRPr="00CE72E2">
        <w:lastRenderedPageBreak/>
        <w:t>Optimizations</w:t>
      </w:r>
      <w:bookmarkEnd w:id="23"/>
    </w:p>
    <w:p w:rsidR="00E610C1" w:rsidRPr="00CE72E2" w:rsidRDefault="00E610C1" w:rsidP="00E610C1">
      <w:pPr>
        <w:ind w:firstLine="0"/>
      </w:pPr>
      <w:r w:rsidRPr="00CE72E2">
        <w:t>Through the course of development, several different optimizations were attempted to see in which cases the optimizations were worth using because some only become performance increasing at higher or lower levels of agents. Optimizations were a</w:t>
      </w:r>
      <w:r w:rsidRPr="00CE72E2">
        <w:t>t</w:t>
      </w:r>
      <w:r w:rsidRPr="00CE72E2">
        <w:t>tempted on almost all aspects of the system and not only for increased update rate but also, in some cases, allow for easier adaptation later.</w:t>
      </w:r>
    </w:p>
    <w:p w:rsidR="00E610C1" w:rsidRPr="00CE72E2" w:rsidRDefault="00E610C1" w:rsidP="00E610C1"/>
    <w:p w:rsidR="006C2AFB" w:rsidRPr="00CE72E2" w:rsidRDefault="006C2AFB" w:rsidP="006C2AFB">
      <w:pPr>
        <w:pStyle w:val="Heading3"/>
        <w:spacing w:before="0"/>
        <w:rPr>
          <w:b/>
        </w:rPr>
      </w:pPr>
      <w:bookmarkStart w:id="24" w:name="_Toc420235223"/>
      <w:r w:rsidRPr="00CE72E2">
        <w:rPr>
          <w:rStyle w:val="heading30"/>
        </w:rPr>
        <w:t>Less Data</w:t>
      </w:r>
      <w:bookmarkEnd w:id="24"/>
    </w:p>
    <w:p w:rsidR="006C2AFB" w:rsidRPr="00CE72E2" w:rsidRDefault="006C2AFB" w:rsidP="006C2AFB">
      <w:pPr>
        <w:ind w:firstLine="0"/>
      </w:pPr>
    </w:p>
    <w:p w:rsidR="00345387" w:rsidRPr="00CE72E2" w:rsidRDefault="00FE52FB" w:rsidP="006C2AFB">
      <w:pPr>
        <w:ind w:firstLine="0"/>
      </w:pPr>
      <w:r w:rsidRPr="00CE72E2">
        <w:t xml:space="preserve">The first optimization to be implemented was reducing the amount of data that needed to be sent over to the GPU every frame. There was a collection of data </w:t>
      </w:r>
      <w:r w:rsidR="00EF7506">
        <w:t xml:space="preserve">edited solely by the GPU </w:t>
      </w:r>
      <w:r w:rsidRPr="00CE72E2">
        <w:t>and a collection of data t</w:t>
      </w:r>
      <w:r w:rsidR="00EF7506">
        <w:t>hat both the CPU and GPU edited</w:t>
      </w:r>
      <w:r w:rsidRPr="00CE72E2">
        <w:t>. With this in mind two structs were constructed. One struct was for data that only needed to be copied at the start of the application, which contained data such as the agents star</w:t>
      </w:r>
      <w:r w:rsidRPr="00CE72E2">
        <w:t>t</w:t>
      </w:r>
      <w:r w:rsidRPr="00CE72E2">
        <w:t>ing position, levels and any static variables. The second struct contained updated data that had to be sent each frame, this contained mostly variables from the broadphase but also any updating player data as that would not be calculated on the GPU.</w:t>
      </w:r>
      <w:r w:rsidR="00345387" w:rsidRPr="00CE72E2">
        <w:t xml:space="preserve"> This r</w:t>
      </w:r>
      <w:r w:rsidR="00345387" w:rsidRPr="00CE72E2">
        <w:t>e</w:t>
      </w:r>
      <w:r w:rsidR="00345387" w:rsidRPr="00CE72E2">
        <w:t xml:space="preserve">duced the amount of time wasted each thread copying data that </w:t>
      </w:r>
      <w:r w:rsidR="00EF7506">
        <w:t>could have remained as persistent data on the GPU</w:t>
      </w:r>
      <w:r w:rsidR="00345387" w:rsidRPr="00CE72E2">
        <w:t>.</w:t>
      </w:r>
    </w:p>
    <w:p w:rsidR="006C2AFB" w:rsidRPr="00CE72E2" w:rsidRDefault="006345C5" w:rsidP="006345C5">
      <w:pPr>
        <w:pStyle w:val="Heading3"/>
        <w:rPr>
          <w:rStyle w:val="heading30"/>
        </w:rPr>
      </w:pPr>
      <w:bookmarkStart w:id="25" w:name="_Toc420235224"/>
      <w:r w:rsidRPr="00CE72E2">
        <w:rPr>
          <w:rStyle w:val="heading30"/>
        </w:rPr>
        <w:t>GPU Broadphase</w:t>
      </w:r>
      <w:bookmarkEnd w:id="25"/>
    </w:p>
    <w:p w:rsidR="006345C5" w:rsidRPr="00CE72E2" w:rsidRDefault="006345C5" w:rsidP="006345C5">
      <w:pPr>
        <w:ind w:firstLine="0"/>
      </w:pPr>
    </w:p>
    <w:p w:rsidR="00CD34EF" w:rsidRPr="00CE72E2" w:rsidRDefault="00345387" w:rsidP="006345C5">
      <w:pPr>
        <w:ind w:firstLine="0"/>
      </w:pPr>
      <w:r w:rsidRPr="00CE72E2">
        <w:t xml:space="preserve">One of the biggest bottle necks of increasing the agent count was calculating the </w:t>
      </w:r>
      <w:r w:rsidR="00E610C1" w:rsidRPr="00CE72E2">
        <w:t>broadphase on the CPU</w:t>
      </w:r>
      <w:r w:rsidR="00EF7506">
        <w:t>.</w:t>
      </w:r>
      <w:r w:rsidR="00E610C1" w:rsidRPr="00CE72E2">
        <w:t xml:space="preserve"> </w:t>
      </w:r>
      <w:r w:rsidR="00EF7506">
        <w:t>O</w:t>
      </w:r>
      <w:r w:rsidR="00E610C1" w:rsidRPr="00CE72E2">
        <w:t>ne attempt at optimizing the GPU implement</w:t>
      </w:r>
      <w:r w:rsidR="00E610C1" w:rsidRPr="00CE72E2">
        <w:t>a</w:t>
      </w:r>
      <w:r w:rsidR="00E610C1" w:rsidRPr="00CE72E2">
        <w:t>tion was to implement the broadphase on the GPU</w:t>
      </w:r>
      <w:r w:rsidR="00EF7506">
        <w:t xml:space="preserve"> to attempt to remove this</w:t>
      </w:r>
      <w:r w:rsidR="00E610C1" w:rsidRPr="00CE72E2">
        <w:t>. This allowed for</w:t>
      </w:r>
      <w:r w:rsidR="00135000" w:rsidRPr="00CE72E2">
        <w:t xml:space="preserve"> even</w:t>
      </w:r>
      <w:r w:rsidR="00E610C1" w:rsidRPr="00CE72E2">
        <w:t xml:space="preserve"> less data to be copied onto the GPU, as well as some further parallelism. The first impl</w:t>
      </w:r>
      <w:r w:rsidR="00E610C1" w:rsidRPr="00CE72E2">
        <w:t>e</w:t>
      </w:r>
      <w:r w:rsidR="00E610C1" w:rsidRPr="00CE72E2">
        <w:t>mentation of the broadphase on the GPU just used the logic for the default CPU implementation with some minor modifications. The agents and players broadphase was separated into different function</w:t>
      </w:r>
      <w:r w:rsidR="002A0150">
        <w:t>s</w:t>
      </w:r>
      <w:r w:rsidR="00E610C1" w:rsidRPr="00CE72E2">
        <w:t xml:space="preserve">, </w:t>
      </w:r>
      <w:r w:rsidR="00CD34EF" w:rsidRPr="00CE72E2">
        <w:t>this allowed for different nu</w:t>
      </w:r>
      <w:r w:rsidR="00CD34EF" w:rsidRPr="00CE72E2">
        <w:t>m</w:t>
      </w:r>
      <w:r w:rsidR="00CD34EF" w:rsidRPr="00CE72E2">
        <w:t xml:space="preserve">bers of threads to be run for each kernel call. </w:t>
      </w:r>
    </w:p>
    <w:p w:rsidR="00CD34EF" w:rsidRPr="00CE72E2" w:rsidRDefault="00CD34EF" w:rsidP="006345C5">
      <w:pPr>
        <w:ind w:firstLine="0"/>
      </w:pPr>
    </w:p>
    <w:p w:rsidR="00CD34EF" w:rsidRPr="00CE72E2" w:rsidRDefault="00CD34EF" w:rsidP="006345C5">
      <w:pPr>
        <w:ind w:firstLine="0"/>
      </w:pPr>
      <w:r w:rsidRPr="00CE72E2">
        <w:t>For the player broadphase, a thread is run for each world partition and it loops through every player and compared them against itself. This means that there is no need for communication between threads, however it does mean there are only a low amount of threads being run and having time expensive for loops inside of them.</w:t>
      </w:r>
      <w:r w:rsidR="00EF7506">
        <w:t xml:space="preserve"> This means that the occupancy of the block is also not very high.</w:t>
      </w:r>
      <w:r w:rsidRPr="00CE72E2">
        <w:t xml:space="preserve"> </w:t>
      </w:r>
    </w:p>
    <w:p w:rsidR="00CD34EF" w:rsidRPr="00CE72E2" w:rsidRDefault="00CD34EF" w:rsidP="006345C5">
      <w:pPr>
        <w:ind w:firstLine="0"/>
      </w:pPr>
    </w:p>
    <w:p w:rsidR="00CD34EF" w:rsidRDefault="00CD34EF" w:rsidP="006345C5">
      <w:pPr>
        <w:ind w:firstLine="0"/>
      </w:pPr>
      <w:r w:rsidRPr="00CE72E2">
        <w:t>The agents were a little easier to convert while still keeping the same logic. Once again, after the players have had their broadphase ran, a thread is run per agent and if an agent is within a partition, that partition number is stored for that agent. This meant a lot more threads were ran than the player broadphase.</w:t>
      </w:r>
    </w:p>
    <w:p w:rsidR="00675532" w:rsidRPr="00CE72E2" w:rsidRDefault="00675532" w:rsidP="006345C5">
      <w:pPr>
        <w:ind w:firstLine="0"/>
      </w:pPr>
    </w:p>
    <w:p w:rsidR="006345C5" w:rsidRPr="00CE72E2" w:rsidRDefault="006345C5" w:rsidP="006345C5">
      <w:pPr>
        <w:pStyle w:val="heading2"/>
      </w:pPr>
      <w:bookmarkStart w:id="26" w:name="_Toc420235225"/>
      <w:r w:rsidRPr="00CE72E2">
        <w:lastRenderedPageBreak/>
        <w:t>Optimizations for Parallelism</w:t>
      </w:r>
      <w:bookmarkEnd w:id="26"/>
    </w:p>
    <w:p w:rsidR="006C2AFB" w:rsidRPr="00CE72E2" w:rsidRDefault="006345C5" w:rsidP="006345C5">
      <w:pPr>
        <w:pStyle w:val="Heading3"/>
        <w:spacing w:before="0"/>
        <w:rPr>
          <w:rStyle w:val="heading30"/>
        </w:rPr>
      </w:pPr>
      <w:bookmarkStart w:id="27" w:name="_Toc420235226"/>
      <w:r w:rsidRPr="00CE72E2">
        <w:rPr>
          <w:rStyle w:val="heading30"/>
        </w:rPr>
        <w:t>Modified Broadphase</w:t>
      </w:r>
      <w:bookmarkEnd w:id="27"/>
    </w:p>
    <w:p w:rsidR="00135000" w:rsidRPr="00CE72E2" w:rsidRDefault="00135000" w:rsidP="00135000"/>
    <w:p w:rsidR="008A6DDD" w:rsidRPr="00CE72E2" w:rsidRDefault="00135000" w:rsidP="006345C5">
      <w:pPr>
        <w:ind w:firstLine="0"/>
      </w:pPr>
      <w:r w:rsidRPr="00CE72E2">
        <w:t xml:space="preserve">The initial conversion of the CPU broadphase to the </w:t>
      </w:r>
      <w:r w:rsidR="008A6DDD" w:rsidRPr="00CE72E2">
        <w:t>GPU held</w:t>
      </w:r>
      <w:r w:rsidRPr="00CE72E2">
        <w:t xml:space="preserve"> vast improvements</w:t>
      </w:r>
      <w:r w:rsidR="008A6DDD" w:rsidRPr="00CE72E2">
        <w:t xml:space="preserve"> at</w:t>
      </w:r>
      <w:r w:rsidRPr="00CE72E2">
        <w:t xml:space="preserve"> higher agent counts, however the player broadphase still needed work. </w:t>
      </w:r>
      <w:r w:rsidR="008A6DDD" w:rsidRPr="00CE72E2">
        <w:t xml:space="preserve">The maximum number of threads for the agent broadphase always scales with the number of agents but the player broadphase is static with the number of partitions. Parallelism is very important when programming on the GPU but so is scalability. </w:t>
      </w:r>
    </w:p>
    <w:p w:rsidR="008A6DDD" w:rsidRPr="00CE72E2" w:rsidRDefault="008A6DDD" w:rsidP="006345C5">
      <w:pPr>
        <w:ind w:firstLine="0"/>
      </w:pPr>
    </w:p>
    <w:p w:rsidR="00683C99" w:rsidRPr="00CE72E2" w:rsidRDefault="008A6DDD" w:rsidP="006345C5">
      <w:pPr>
        <w:ind w:firstLine="0"/>
      </w:pPr>
      <w:r w:rsidRPr="00CE72E2">
        <w:t xml:space="preserve">With this in mind, the player broadphase function was adapted so that a thread could be run for each partition-player check. This allowed for a significantly higher number of threads to be run in unison </w:t>
      </w:r>
      <w:r w:rsidR="00683C99" w:rsidRPr="00CE72E2">
        <w:t>thus increasing the scalability</w:t>
      </w:r>
      <w:r w:rsidR="00D45546">
        <w:t xml:space="preserve"> and giving higher occ</w:t>
      </w:r>
      <w:r w:rsidR="00D45546">
        <w:t>u</w:t>
      </w:r>
      <w:r w:rsidR="00D45546">
        <w:t>pancy</w:t>
      </w:r>
      <w:r w:rsidR="00EF7506">
        <w:t>.</w:t>
      </w:r>
      <w:r w:rsidR="00683C99" w:rsidRPr="00CE72E2">
        <w:t xml:space="preserve"> </w:t>
      </w:r>
      <w:r w:rsidR="00EF7506">
        <w:t>T</w:t>
      </w:r>
      <w:r w:rsidRPr="00CE72E2">
        <w:t xml:space="preserve">his method does have a </w:t>
      </w:r>
      <w:r w:rsidR="00D45546" w:rsidRPr="00CE72E2">
        <w:t>drawback</w:t>
      </w:r>
      <w:r w:rsidR="00EF7506">
        <w:t xml:space="preserve"> though</w:t>
      </w:r>
      <w:r w:rsidRPr="00CE72E2">
        <w:t xml:space="preserve">. </w:t>
      </w:r>
      <w:r w:rsidR="00683C99" w:rsidRPr="00CE72E2">
        <w:t>To accommodate this change and to stop thread racing, an atomic action had to be added for when the thread attempts to add the player’s index to the part</w:t>
      </w:r>
      <w:r w:rsidR="00683C99" w:rsidRPr="00CE72E2">
        <w:t>i</w:t>
      </w:r>
      <w:r w:rsidR="00683C99" w:rsidRPr="00CE72E2">
        <w:t xml:space="preserve">tions list. Even with this reduction in parallelism, the update rate increase with this implementation was significant. </w:t>
      </w:r>
    </w:p>
    <w:p w:rsidR="00683C99" w:rsidRPr="00CE72E2" w:rsidRDefault="00683C99" w:rsidP="006345C5">
      <w:pPr>
        <w:ind w:firstLine="0"/>
      </w:pPr>
    </w:p>
    <w:p w:rsidR="00683C99" w:rsidRPr="00CE72E2" w:rsidRDefault="00683C99" w:rsidP="006345C5">
      <w:pPr>
        <w:ind w:firstLine="0"/>
      </w:pPr>
      <w:r w:rsidRPr="00CE72E2">
        <w:t>The idea of running a thread for each comparison was also applied to the agent broadphase. This this gave performance increases, even if not comparable to the pla</w:t>
      </w:r>
      <w:r w:rsidRPr="00CE72E2">
        <w:t>y</w:t>
      </w:r>
      <w:r w:rsidRPr="00CE72E2">
        <w:t>er broadphase, however it has a rather large draw back. The maximum number of players the system runs is 5000 and the max number of partitions is around 100. Meaning that 500,000 threads are ran which worked with the hardware. The problem with applying this to the agents was that the agent count was reaching numbers over 1 million. Meaning that over 100 million threads needed to be ran for the agent broadphase and this was not possible with the hardware being use. This did not mean that it wasn’t worth doing as at lower agent counts, this was still a very viable i</w:t>
      </w:r>
      <w:r w:rsidRPr="00CE72E2">
        <w:t>m</w:t>
      </w:r>
      <w:r w:rsidRPr="00CE72E2">
        <w:t>provement over the original implementation.</w:t>
      </w:r>
    </w:p>
    <w:p w:rsidR="006345C5" w:rsidRPr="00CE72E2" w:rsidRDefault="006345C5" w:rsidP="006345C5">
      <w:pPr>
        <w:pStyle w:val="Heading3"/>
        <w:rPr>
          <w:b/>
        </w:rPr>
      </w:pPr>
      <w:bookmarkStart w:id="28" w:name="_Toc420235227"/>
      <w:r w:rsidRPr="00CE72E2">
        <w:rPr>
          <w:rStyle w:val="heading30"/>
        </w:rPr>
        <w:t>Split Transitions and State</w:t>
      </w:r>
      <w:bookmarkEnd w:id="28"/>
    </w:p>
    <w:p w:rsidR="006345C5" w:rsidRPr="00CE72E2" w:rsidRDefault="006345C5" w:rsidP="006345C5">
      <w:pPr>
        <w:ind w:firstLine="0"/>
      </w:pPr>
    </w:p>
    <w:p w:rsidR="009821E7" w:rsidRPr="00CE72E2" w:rsidRDefault="00683C99" w:rsidP="006345C5">
      <w:pPr>
        <w:ind w:firstLine="0"/>
      </w:pPr>
      <w:r w:rsidRPr="00CE72E2">
        <w:t xml:space="preserve">The next optimization was to the finite state machine itself. </w:t>
      </w:r>
      <w:r w:rsidR="00AC2CC2" w:rsidRPr="00CE72E2">
        <w:t>The state functions were split into two different functions per state. One function runs the logic for the state, for example where to move next or what ability to use. The second function was the logic that dictated if the agent should change state and to which state. The idea behind this was so that the functions could be called in parallel or on different updates. For example the state logic could be ran twice for each time the transition function was ran as its update rate is more important at higher update rates. With this modification, a lot of different possibilities for optimization become avail</w:t>
      </w:r>
      <w:r w:rsidR="00AC2CC2" w:rsidRPr="00CE72E2">
        <w:t>a</w:t>
      </w:r>
      <w:r w:rsidR="00AC2CC2" w:rsidRPr="00CE72E2">
        <w:t>ble with n</w:t>
      </w:r>
      <w:r w:rsidR="00675532">
        <w:t xml:space="preserve">ext to zero overhead involved. </w:t>
      </w:r>
    </w:p>
    <w:p w:rsidR="009D1D45" w:rsidRDefault="009D1D45" w:rsidP="006345C5">
      <w:pPr>
        <w:pStyle w:val="Heading3"/>
        <w:rPr>
          <w:rStyle w:val="heading30"/>
        </w:rPr>
      </w:pPr>
      <w:bookmarkStart w:id="29" w:name="_Toc420235228"/>
    </w:p>
    <w:p w:rsidR="009D1D45" w:rsidRDefault="009D1D45" w:rsidP="006345C5">
      <w:pPr>
        <w:pStyle w:val="Heading3"/>
        <w:rPr>
          <w:rStyle w:val="heading30"/>
        </w:rPr>
      </w:pPr>
    </w:p>
    <w:p w:rsidR="006345C5" w:rsidRPr="00CE72E2" w:rsidRDefault="006345C5" w:rsidP="006345C5">
      <w:pPr>
        <w:pStyle w:val="Heading3"/>
      </w:pPr>
      <w:r w:rsidRPr="00CE72E2">
        <w:rPr>
          <w:rStyle w:val="heading30"/>
        </w:rPr>
        <w:lastRenderedPageBreak/>
        <w:t>Sorted Data</w:t>
      </w:r>
      <w:bookmarkEnd w:id="29"/>
    </w:p>
    <w:p w:rsidR="006345C5" w:rsidRPr="00CE72E2" w:rsidRDefault="006345C5" w:rsidP="006C2AFB">
      <w:pPr>
        <w:ind w:firstLine="0"/>
      </w:pPr>
    </w:p>
    <w:p w:rsidR="009821E7" w:rsidRPr="00CE72E2" w:rsidRDefault="00886503" w:rsidP="006C2AFB">
      <w:pPr>
        <w:ind w:firstLine="0"/>
      </w:pPr>
      <w:r w:rsidRPr="00CE72E2">
        <w:t xml:space="preserve">The last modification to the system </w:t>
      </w:r>
      <w:r w:rsidR="00CE72E2" w:rsidRPr="00CE72E2">
        <w:t>wasn’t directly an optimization however, it a</w:t>
      </w:r>
      <w:r w:rsidR="00CE72E2" w:rsidRPr="00CE72E2">
        <w:t>l</w:t>
      </w:r>
      <w:r w:rsidR="00CE72E2" w:rsidRPr="00CE72E2">
        <w:t xml:space="preserve">lows for many further optimizations to be made later. </w:t>
      </w:r>
      <w:r w:rsidR="003E0336">
        <w:t>Richmond [24] states that it is pote</w:t>
      </w:r>
      <w:r w:rsidR="003E0336">
        <w:t>n</w:t>
      </w:r>
      <w:r w:rsidR="003E0336">
        <w:t>tially worthwhile to group agents via their state as this reduces dive</w:t>
      </w:r>
      <w:r w:rsidR="003E0336">
        <w:t>r</w:t>
      </w:r>
      <w:r w:rsidR="003E0336">
        <w:t xml:space="preserve">gence and ensure agents can be processed efficiently. As well as this if the agents are in sorted order in storage, it ensures that memory accesses from consecutive threads are linear and are therefore coalesced. </w:t>
      </w:r>
    </w:p>
    <w:p w:rsidR="006345C5" w:rsidRDefault="006345C5" w:rsidP="006C2AFB">
      <w:pPr>
        <w:ind w:firstLine="0"/>
      </w:pPr>
    </w:p>
    <w:p w:rsidR="003E0336" w:rsidRDefault="003E0336" w:rsidP="006C2AFB">
      <w:pPr>
        <w:ind w:firstLine="0"/>
      </w:pPr>
      <w:r>
        <w:t>To achieve this, the CUDA Thrust library [25] was used to sort the data using the GPU.</w:t>
      </w:r>
      <w:r w:rsidR="005A2DDC">
        <w:t xml:space="preserve"> This allowed the agent’s state array to be sorted on the GPU and also to create an array filled with indexes that mapped to which states moved where and this was achieved by using the sort_by_key function. Using this index array, thrust was once again used to map all the other arrays, used by agents, to the correct sorted order. The second sort was achieved using the gather function in the thrust library. </w:t>
      </w:r>
      <w:r w:rsidR="00D45546">
        <w:t>These fun</w:t>
      </w:r>
      <w:r w:rsidR="00D45546">
        <w:t>c</w:t>
      </w:r>
      <w:r w:rsidR="00D45546">
        <w:t>tions were called each frame</w:t>
      </w:r>
      <w:r w:rsidR="005A2DDC">
        <w:t xml:space="preserve"> to keep the data sorted however, once they were done the agent fun</w:t>
      </w:r>
      <w:r w:rsidR="005A2DDC">
        <w:t>c</w:t>
      </w:r>
      <w:r w:rsidR="005A2DDC">
        <w:t>tions were all in sorted order and a count of how many agents were in each state was co</w:t>
      </w:r>
      <w:r w:rsidR="005A2DDC">
        <w:t>l</w:t>
      </w:r>
      <w:r w:rsidR="005A2DDC">
        <w:t>lect.</w:t>
      </w:r>
    </w:p>
    <w:p w:rsidR="005A2DDC" w:rsidRDefault="005A2DDC" w:rsidP="006C2AFB">
      <w:pPr>
        <w:ind w:firstLine="0"/>
      </w:pPr>
    </w:p>
    <w:p w:rsidR="005A2DDC" w:rsidRDefault="005A2DDC" w:rsidP="006C2AFB">
      <w:pPr>
        <w:ind w:firstLine="0"/>
      </w:pPr>
      <w:r>
        <w:t>With this comes an overhead as well as possibilities. The overhead for sorting a rather large quantity of data is significant even when being done on the GPU. If you need the data to be sorted for an optimization this must be taken into account. If the optim</w:t>
      </w:r>
      <w:r>
        <w:t>i</w:t>
      </w:r>
      <w:r>
        <w:t>zation doesn’t improve the speed greater than the cost of sorting the data then it is not worth the time spent sorting.</w:t>
      </w:r>
    </w:p>
    <w:p w:rsidR="005A2DDC" w:rsidRDefault="005A2DDC" w:rsidP="006C2AFB">
      <w:pPr>
        <w:ind w:firstLine="0"/>
      </w:pPr>
    </w:p>
    <w:p w:rsidR="005E22F6" w:rsidRDefault="005A2DDC" w:rsidP="006C2AFB">
      <w:pPr>
        <w:ind w:firstLine="0"/>
      </w:pPr>
      <w:r>
        <w:t xml:space="preserve">In this project, one optimization with the sorted data was attempted. </w:t>
      </w:r>
      <w:r w:rsidR="00F60472">
        <w:t>Divergence and branching can be a major problem when it comes to warping on the GPU. With the agents being in sorted order, ag</w:t>
      </w:r>
      <w:r w:rsidR="000B025C">
        <w:t>ents of the same state can be ru</w:t>
      </w:r>
      <w:r w:rsidR="00F60472">
        <w:t>n at the same time on their own kernel</w:t>
      </w:r>
      <w:r w:rsidR="000B025C">
        <w:t>. Meaning the predicted end time is a lot closer than previous impl</w:t>
      </w:r>
      <w:r w:rsidR="000B025C">
        <w:t>e</w:t>
      </w:r>
      <w:r w:rsidR="000B025C">
        <w:t xml:space="preserve">mentations and every agent could still have their own thread. </w:t>
      </w:r>
    </w:p>
    <w:p w:rsidR="005E22F6" w:rsidRDefault="005E22F6" w:rsidP="006C2AFB">
      <w:pPr>
        <w:ind w:firstLine="0"/>
      </w:pPr>
    </w:p>
    <w:p w:rsidR="005A2DDC" w:rsidRDefault="005E22F6" w:rsidP="006C2AFB">
      <w:pPr>
        <w:ind w:firstLine="0"/>
      </w:pPr>
      <w:r>
        <w:t>The problem with this was occupancy. There could be, at any point, an arbitrary nu</w:t>
      </w:r>
      <w:r>
        <w:t>m</w:t>
      </w:r>
      <w:r>
        <w:t>ber of agents in a state but to keep occupancy a set number of threads still needed to be run. This meant that “dummy” threads needed to be run, that either terminated shortly after starting or to still run through the function but have all modifications multiplied by zero. The reason it still ran through all the code was so that the predic</w:t>
      </w:r>
      <w:r>
        <w:t>t</w:t>
      </w:r>
      <w:r>
        <w:t xml:space="preserve">ed end time could still be closer to the average run time. </w:t>
      </w:r>
    </w:p>
    <w:p w:rsidR="00EB2B97" w:rsidRDefault="00EB2B97" w:rsidP="006C2AFB">
      <w:pPr>
        <w:ind w:firstLine="0"/>
      </w:pPr>
    </w:p>
    <w:p w:rsidR="00EB2B97" w:rsidRDefault="00EB2B97">
      <w:pPr>
        <w:overflowPunct/>
        <w:autoSpaceDE/>
        <w:autoSpaceDN/>
        <w:adjustRightInd/>
        <w:spacing w:line="240" w:lineRule="auto"/>
        <w:ind w:firstLine="0"/>
        <w:jc w:val="left"/>
        <w:textAlignment w:val="auto"/>
        <w:rPr>
          <w:b/>
          <w:bCs/>
          <w:sz w:val="24"/>
        </w:rPr>
      </w:pPr>
      <w:r>
        <w:br w:type="page"/>
      </w:r>
    </w:p>
    <w:p w:rsidR="00EB2B97" w:rsidRDefault="00EB2B97" w:rsidP="00EB2B97">
      <w:pPr>
        <w:pStyle w:val="heading1"/>
      </w:pPr>
      <w:bookmarkStart w:id="30" w:name="_Toc420235229"/>
      <w:r>
        <w:lastRenderedPageBreak/>
        <w:t>Testing</w:t>
      </w:r>
      <w:bookmarkEnd w:id="30"/>
    </w:p>
    <w:p w:rsidR="00E51629" w:rsidRDefault="00E51629" w:rsidP="006C2AFB">
      <w:pPr>
        <w:ind w:firstLine="0"/>
      </w:pPr>
      <w:r>
        <w:t xml:space="preserve">The main aim of this project was to develop a finite state machine for use within a MMORPG on the GPU. </w:t>
      </w:r>
      <w:r w:rsidR="009E1ABA">
        <w:t>At the start of the project, key requirements were set to d</w:t>
      </w:r>
      <w:r w:rsidR="009E1ABA">
        <w:t>e</w:t>
      </w:r>
      <w:r w:rsidR="009E1ABA">
        <w:t>termine what the system must accomplish in order to be deemed a success. This se</w:t>
      </w:r>
      <w:r w:rsidR="009E1ABA">
        <w:t>c</w:t>
      </w:r>
      <w:r w:rsidR="009E1ABA">
        <w:t>tion looks at these requirements as well as looking at how well each implementation and optimization worked. It will also go into detail on how the tests were conducted. There were 5 original criteria that the system must pass in order to be a success, these were:</w:t>
      </w:r>
    </w:p>
    <w:p w:rsidR="00E51629" w:rsidRPr="00CE72E2" w:rsidRDefault="007D5D98" w:rsidP="00E51629">
      <w:pPr>
        <w:pStyle w:val="bulletitem"/>
        <w:rPr>
          <w:lang w:val="en-GB"/>
        </w:rPr>
      </w:pPr>
      <w:r>
        <w:rPr>
          <w:lang w:val="en-GB"/>
        </w:rPr>
        <w:t>Large quantities</w:t>
      </w:r>
      <w:r w:rsidR="00E51629" w:rsidRPr="00CE72E2">
        <w:rPr>
          <w:lang w:val="en-GB"/>
        </w:rPr>
        <w:t xml:space="preserve"> of agents to be ran</w:t>
      </w:r>
    </w:p>
    <w:p w:rsidR="00E51629" w:rsidRPr="00CE72E2" w:rsidRDefault="00E51629" w:rsidP="00E51629">
      <w:pPr>
        <w:pStyle w:val="bulletitem"/>
        <w:rPr>
          <w:lang w:val="en-GB"/>
        </w:rPr>
      </w:pPr>
      <w:r w:rsidRPr="00CE72E2">
        <w:rPr>
          <w:lang w:val="en-GB"/>
        </w:rPr>
        <w:t>Player information to be stored and used by agents</w:t>
      </w:r>
    </w:p>
    <w:p w:rsidR="00E51629" w:rsidRPr="00CE72E2" w:rsidRDefault="00E51629" w:rsidP="00E51629">
      <w:pPr>
        <w:pStyle w:val="bulletitem"/>
        <w:rPr>
          <w:lang w:val="en-GB"/>
        </w:rPr>
      </w:pPr>
      <w:r w:rsidRPr="00CE72E2">
        <w:rPr>
          <w:lang w:val="en-GB"/>
        </w:rPr>
        <w:t>Finite state machines to be ran on the GPU</w:t>
      </w:r>
    </w:p>
    <w:p w:rsidR="00E51629" w:rsidRPr="00CE72E2" w:rsidRDefault="00E51629" w:rsidP="00E51629">
      <w:pPr>
        <w:pStyle w:val="bulletitem"/>
        <w:rPr>
          <w:lang w:val="en-GB"/>
        </w:rPr>
      </w:pPr>
      <w:r w:rsidRPr="00CE72E2">
        <w:rPr>
          <w:lang w:val="en-GB"/>
        </w:rPr>
        <w:t>Must keep a realistic update rate</w:t>
      </w:r>
    </w:p>
    <w:p w:rsidR="009E1ABA" w:rsidRPr="009E1ABA" w:rsidRDefault="00E51629" w:rsidP="009E1ABA">
      <w:pPr>
        <w:pStyle w:val="bulletitem"/>
        <w:rPr>
          <w:lang w:val="en-GB"/>
        </w:rPr>
      </w:pPr>
      <w:r w:rsidRPr="00CE72E2">
        <w:rPr>
          <w:lang w:val="en-GB"/>
        </w:rPr>
        <w:t>Maintain full functionality required by MMORPGs</w:t>
      </w:r>
    </w:p>
    <w:p w:rsidR="009E1ABA" w:rsidRDefault="009E1ABA" w:rsidP="009E1ABA">
      <w:pPr>
        <w:pStyle w:val="p1a"/>
        <w:rPr>
          <w:lang w:val="en-GB"/>
        </w:rPr>
      </w:pPr>
      <w:r>
        <w:rPr>
          <w:lang w:val="en-GB"/>
        </w:rPr>
        <w:t>Most of these criteria are simple and do not need testing, it either does it or it doesn’t accomplish it. There are two criteria that are worth testing however. These are nume</w:t>
      </w:r>
      <w:r>
        <w:rPr>
          <w:lang w:val="en-GB"/>
        </w:rPr>
        <w:t>r</w:t>
      </w:r>
      <w:r>
        <w:rPr>
          <w:lang w:val="en-GB"/>
        </w:rPr>
        <w:t xml:space="preserve">ous amounts of agents as well as realistic update rates. With these two requirements tests can be conducted and compared to see how each implementation improves over others in different situations. </w:t>
      </w:r>
    </w:p>
    <w:p w:rsidR="009E1ABA" w:rsidRDefault="009E1ABA" w:rsidP="009E1ABA">
      <w:pPr>
        <w:pStyle w:val="heading2"/>
        <w:rPr>
          <w:lang w:val="en-GB"/>
        </w:rPr>
      </w:pPr>
      <w:bookmarkStart w:id="31" w:name="_Toc420235230"/>
      <w:r>
        <w:rPr>
          <w:lang w:val="en-GB"/>
        </w:rPr>
        <w:t>Testing Environment</w:t>
      </w:r>
      <w:bookmarkEnd w:id="31"/>
    </w:p>
    <w:p w:rsidR="00CF25AE" w:rsidRDefault="009E1ABA" w:rsidP="009E1ABA">
      <w:pPr>
        <w:ind w:firstLine="0"/>
        <w:rPr>
          <w:lang w:val="en-GB"/>
        </w:rPr>
      </w:pPr>
      <w:r>
        <w:rPr>
          <w:lang w:val="en-GB"/>
        </w:rPr>
        <w:t>When conducting tests it is important to determine the testing environment so that all tests are fair and conclusions can be made. The tests were conducted on the same computer which ha</w:t>
      </w:r>
      <w:r w:rsidR="002F193F">
        <w:rPr>
          <w:lang w:val="en-GB"/>
        </w:rPr>
        <w:t>d an NVidia GeForce GTX 780 Ti graphics card and an In</w:t>
      </w:r>
      <w:r w:rsidR="00D45546">
        <w:rPr>
          <w:lang w:val="en-GB"/>
        </w:rPr>
        <w:t>tel i7-47</w:t>
      </w:r>
      <w:r w:rsidR="002F193F">
        <w:rPr>
          <w:lang w:val="en-GB"/>
        </w:rPr>
        <w:t>70 CPU</w:t>
      </w:r>
      <w:r>
        <w:rPr>
          <w:lang w:val="en-GB"/>
        </w:rPr>
        <w:t xml:space="preserve">. </w:t>
      </w:r>
      <w:r w:rsidR="002F193F">
        <w:rPr>
          <w:lang w:val="en-GB"/>
        </w:rPr>
        <w:t>The tests last</w:t>
      </w:r>
      <w:r w:rsidR="00FD1E04">
        <w:rPr>
          <w:lang w:val="en-GB"/>
        </w:rPr>
        <w:t>ed 5</w:t>
      </w:r>
      <w:r w:rsidR="002F193F">
        <w:rPr>
          <w:lang w:val="en-GB"/>
        </w:rPr>
        <w:t xml:space="preserve">0 seconds, in this time the specific finite state machine was ran and the minimum, maximum and average updates per second were recorded. </w:t>
      </w:r>
      <w:r w:rsidR="00CF25AE">
        <w:rPr>
          <w:lang w:val="en-GB"/>
        </w:rPr>
        <w:t>The number of players was kept at 5000 for all the tests to see how well the impl</w:t>
      </w:r>
      <w:r w:rsidR="00CF25AE">
        <w:rPr>
          <w:lang w:val="en-GB"/>
        </w:rPr>
        <w:t>e</w:t>
      </w:r>
      <w:r w:rsidR="00CF25AE">
        <w:rPr>
          <w:lang w:val="en-GB"/>
        </w:rPr>
        <w:t>mentation runs in the worst case however, the number of players in a real impleme</w:t>
      </w:r>
      <w:r w:rsidR="00CF25AE">
        <w:rPr>
          <w:lang w:val="en-GB"/>
        </w:rPr>
        <w:t>n</w:t>
      </w:r>
      <w:r w:rsidR="00CF25AE">
        <w:rPr>
          <w:lang w:val="en-GB"/>
        </w:rPr>
        <w:t xml:space="preserve">tation would be much lower than this. </w:t>
      </w:r>
    </w:p>
    <w:p w:rsidR="00CF25AE" w:rsidRDefault="00CF25AE" w:rsidP="009E1ABA">
      <w:pPr>
        <w:ind w:firstLine="0"/>
        <w:rPr>
          <w:lang w:val="en-GB"/>
        </w:rPr>
      </w:pPr>
    </w:p>
    <w:p w:rsidR="009E1ABA" w:rsidRDefault="002F193F" w:rsidP="009E1ABA">
      <w:pPr>
        <w:ind w:firstLine="0"/>
        <w:rPr>
          <w:lang w:val="en-GB"/>
        </w:rPr>
      </w:pPr>
      <w:r>
        <w:rPr>
          <w:lang w:val="en-GB"/>
        </w:rPr>
        <w:t>Four quantities of agents were run for each implementation and each quantity was tested 3 times and the average was determined from this. The average update rate is the most important however, it is still crucial to see the minimum and maximum b</w:t>
      </w:r>
      <w:r>
        <w:rPr>
          <w:lang w:val="en-GB"/>
        </w:rPr>
        <w:t>e</w:t>
      </w:r>
      <w:r>
        <w:rPr>
          <w:lang w:val="en-GB"/>
        </w:rPr>
        <w:t>cause player experience can be ruined if the minimum value is low and consistently being hit.</w:t>
      </w:r>
    </w:p>
    <w:p w:rsidR="00FD1E04" w:rsidRDefault="00FD1E04" w:rsidP="009E1ABA">
      <w:pPr>
        <w:ind w:firstLine="0"/>
        <w:rPr>
          <w:lang w:val="en-GB"/>
        </w:rPr>
      </w:pPr>
    </w:p>
    <w:p w:rsidR="00FD1E04" w:rsidRDefault="00FD1E04" w:rsidP="009E1ABA">
      <w:pPr>
        <w:ind w:firstLine="0"/>
        <w:rPr>
          <w:lang w:val="en-GB"/>
        </w:rPr>
      </w:pPr>
      <w:r>
        <w:rPr>
          <w:lang w:val="en-GB"/>
        </w:rPr>
        <w:t>Fifty seconds was chosen as the testing period because this allowed the majority of agents to go through all the states of the state machine and have times in which the majority of agents were attacking a player as well as a time when the majority of agents were just in the patrolling state. Without adding the functionality of adding additional players, this is the optimal time frame for testing every state.</w:t>
      </w:r>
    </w:p>
    <w:p w:rsidR="002F193F" w:rsidRDefault="002F193F" w:rsidP="009E1ABA">
      <w:pPr>
        <w:ind w:firstLine="0"/>
        <w:rPr>
          <w:lang w:val="en-GB"/>
        </w:rPr>
      </w:pPr>
    </w:p>
    <w:p w:rsidR="002F193F" w:rsidRDefault="00914D43" w:rsidP="00FD1E04">
      <w:pPr>
        <w:overflowPunct/>
        <w:autoSpaceDE/>
        <w:autoSpaceDN/>
        <w:adjustRightInd/>
        <w:spacing w:line="240" w:lineRule="auto"/>
        <w:ind w:firstLine="0"/>
        <w:jc w:val="left"/>
        <w:textAlignment w:val="auto"/>
        <w:rPr>
          <w:lang w:val="en-GB"/>
        </w:rPr>
      </w:pPr>
      <w:r>
        <w:rPr>
          <w:lang w:val="en-GB"/>
        </w:rPr>
        <w:lastRenderedPageBreak/>
        <w:t xml:space="preserve">Nine different combinations of optimizations were tested to see which worked best at different quantities of agents. These </w:t>
      </w:r>
      <w:r w:rsidR="00C50916">
        <w:rPr>
          <w:lang w:val="en-GB"/>
        </w:rPr>
        <w:t>implementations were:</w:t>
      </w:r>
    </w:p>
    <w:p w:rsidR="00C50916" w:rsidRDefault="00C50916" w:rsidP="009E1ABA">
      <w:pPr>
        <w:ind w:firstLine="0"/>
        <w:rPr>
          <w:lang w:val="en-GB"/>
        </w:rPr>
      </w:pPr>
    </w:p>
    <w:p w:rsidR="00C50916" w:rsidRDefault="00C50916" w:rsidP="00C50916">
      <w:pPr>
        <w:pStyle w:val="bulletitem"/>
        <w:rPr>
          <w:lang w:val="en-GB"/>
        </w:rPr>
      </w:pPr>
      <w:r>
        <w:rPr>
          <w:lang w:val="en-GB"/>
        </w:rPr>
        <w:t>Basic CPU implementation</w:t>
      </w:r>
    </w:p>
    <w:p w:rsidR="00C50916" w:rsidRDefault="00C50916" w:rsidP="00C50916">
      <w:pPr>
        <w:pStyle w:val="bulletitem"/>
        <w:rPr>
          <w:lang w:val="en-GB"/>
        </w:rPr>
      </w:pPr>
      <w:r>
        <w:rPr>
          <w:lang w:val="en-GB"/>
        </w:rPr>
        <w:t>Basic GPU implementation</w:t>
      </w:r>
    </w:p>
    <w:p w:rsidR="00C50916" w:rsidRDefault="00573C2E" w:rsidP="00C50916">
      <w:pPr>
        <w:pStyle w:val="bulletitem"/>
        <w:rPr>
          <w:lang w:val="en-GB"/>
        </w:rPr>
      </w:pPr>
      <w:r>
        <w:rPr>
          <w:lang w:val="en-GB"/>
        </w:rPr>
        <w:t>Copying less data optimization</w:t>
      </w:r>
    </w:p>
    <w:p w:rsidR="00573C2E" w:rsidRDefault="00E302B0" w:rsidP="00C50916">
      <w:pPr>
        <w:pStyle w:val="bulletitem"/>
        <w:rPr>
          <w:lang w:val="en-GB"/>
        </w:rPr>
      </w:pPr>
      <w:r>
        <w:rPr>
          <w:lang w:val="en-GB"/>
        </w:rPr>
        <w:t>Basic GPU with original GPU b</w:t>
      </w:r>
      <w:r w:rsidR="00573C2E">
        <w:rPr>
          <w:lang w:val="en-GB"/>
        </w:rPr>
        <w:t>roadphase</w:t>
      </w:r>
    </w:p>
    <w:p w:rsidR="00573C2E" w:rsidRDefault="00573C2E" w:rsidP="00C50916">
      <w:pPr>
        <w:pStyle w:val="bulletitem"/>
        <w:rPr>
          <w:lang w:val="en-GB"/>
        </w:rPr>
      </w:pPr>
      <w:r>
        <w:rPr>
          <w:lang w:val="en-GB"/>
        </w:rPr>
        <w:t xml:space="preserve">Basic GPU with </w:t>
      </w:r>
      <w:r w:rsidR="00E302B0">
        <w:rPr>
          <w:lang w:val="en-GB"/>
        </w:rPr>
        <w:t>player b</w:t>
      </w:r>
      <w:r>
        <w:rPr>
          <w:lang w:val="en-GB"/>
        </w:rPr>
        <w:t>roadphase optimization</w:t>
      </w:r>
    </w:p>
    <w:p w:rsidR="00573C2E" w:rsidRDefault="00573C2E" w:rsidP="00C50916">
      <w:pPr>
        <w:pStyle w:val="bulletitem"/>
        <w:rPr>
          <w:lang w:val="en-GB"/>
        </w:rPr>
      </w:pPr>
      <w:r>
        <w:rPr>
          <w:lang w:val="en-GB"/>
        </w:rPr>
        <w:t>Basic GPU with player and agent broadphase optimization</w:t>
      </w:r>
    </w:p>
    <w:p w:rsidR="00573C2E" w:rsidRDefault="00573C2E" w:rsidP="00C50916">
      <w:pPr>
        <w:pStyle w:val="bulletitem"/>
        <w:rPr>
          <w:lang w:val="en-GB"/>
        </w:rPr>
      </w:pPr>
      <w:r>
        <w:rPr>
          <w:lang w:val="en-GB"/>
        </w:rPr>
        <w:t>Split state and transition functions (CPU broadphase)</w:t>
      </w:r>
    </w:p>
    <w:p w:rsidR="00573C2E" w:rsidRDefault="00573C2E" w:rsidP="00C50916">
      <w:pPr>
        <w:pStyle w:val="bulletitem"/>
        <w:rPr>
          <w:lang w:val="en-GB"/>
        </w:rPr>
      </w:pPr>
      <w:r>
        <w:rPr>
          <w:lang w:val="en-GB"/>
        </w:rPr>
        <w:t>Split state and transition functions (optimized player GPU broadphase)</w:t>
      </w:r>
    </w:p>
    <w:p w:rsidR="00E94B1E" w:rsidRPr="00E94B1E" w:rsidRDefault="00573C2E" w:rsidP="00E94B1E">
      <w:pPr>
        <w:pStyle w:val="bulletitem"/>
        <w:rPr>
          <w:lang w:val="en-GB"/>
        </w:rPr>
      </w:pPr>
      <w:r>
        <w:rPr>
          <w:lang w:val="en-GB"/>
        </w:rPr>
        <w:t>Sorted data optimization with optimized player GPU broadphase</w:t>
      </w:r>
    </w:p>
    <w:p w:rsidR="00E94B1E" w:rsidRDefault="00E94B1E" w:rsidP="00E94B1E">
      <w:pPr>
        <w:pStyle w:val="heading2"/>
      </w:pPr>
      <w:bookmarkStart w:id="32" w:name="_Toc420235231"/>
      <w:r>
        <w:t>Test Results</w:t>
      </w:r>
      <w:bookmarkEnd w:id="32"/>
    </w:p>
    <w:p w:rsidR="00E94B1E" w:rsidRDefault="00E302B0" w:rsidP="006C2AFB">
      <w:pPr>
        <w:ind w:firstLine="0"/>
      </w:pPr>
      <w:r>
        <w:t>Tables were formed for each test, which contains the maximum, average and min</w:t>
      </w:r>
      <w:r>
        <w:t>i</w:t>
      </w:r>
      <w:r>
        <w:t>mum update rates. Graphs were also created from this data, one that shows the ave</w:t>
      </w:r>
      <w:r>
        <w:t>r</w:t>
      </w:r>
      <w:r>
        <w:t xml:space="preserve">age update rates for each set of tests and one that shows the percentage </w:t>
      </w:r>
      <w:r w:rsidR="00E94B1E">
        <w:t>of fps co</w:t>
      </w:r>
      <w:r w:rsidR="00E94B1E">
        <w:t>m</w:t>
      </w:r>
      <w:r w:rsidR="00E94B1E">
        <w:t xml:space="preserve">pared to the CPU implementation. </w:t>
      </w:r>
      <w:r w:rsidR="002A0150">
        <w:t>This is s</w:t>
      </w:r>
      <w:r w:rsidR="00E94B1E">
        <w:t>hown in fig5 and fig6. The full test results have been included in the appendix of the dissertation.</w:t>
      </w:r>
    </w:p>
    <w:p w:rsidR="00E94B1E" w:rsidRDefault="00E94B1E" w:rsidP="006C2AFB">
      <w:pPr>
        <w:ind w:firstLine="0"/>
      </w:pPr>
    </w:p>
    <w:p w:rsidR="00E51629" w:rsidRDefault="00E94B1E" w:rsidP="00E94B1E">
      <w:pPr>
        <w:ind w:firstLine="0"/>
        <w:jc w:val="center"/>
      </w:pPr>
      <w:r>
        <w:rPr>
          <w:noProof/>
          <w:lang w:val="en-GB" w:eastAsia="en-GB"/>
        </w:rPr>
        <w:drawing>
          <wp:inline distT="0" distB="0" distL="0" distR="0" wp14:anchorId="0951CED4" wp14:editId="22785F6D">
            <wp:extent cx="4392930" cy="2473901"/>
            <wp:effectExtent l="0" t="0" r="2667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4B1E" w:rsidRDefault="00E94B1E" w:rsidP="00E94B1E">
      <w:pPr>
        <w:ind w:firstLine="0"/>
        <w:jc w:val="center"/>
      </w:pPr>
      <w:r w:rsidRPr="00E94B1E">
        <w:rPr>
          <w:b/>
        </w:rPr>
        <w:t>Fig</w:t>
      </w:r>
      <w:r>
        <w:rPr>
          <w:b/>
        </w:rPr>
        <w:t>5</w:t>
      </w:r>
      <w:r>
        <w:t>. Average updates per second</w:t>
      </w:r>
    </w:p>
    <w:p w:rsidR="00E94B1E" w:rsidRDefault="00E94B1E" w:rsidP="00E94B1E">
      <w:pPr>
        <w:ind w:firstLine="0"/>
        <w:jc w:val="center"/>
      </w:pPr>
    </w:p>
    <w:p w:rsidR="00E94B1E" w:rsidRDefault="00E94B1E" w:rsidP="00E94B1E">
      <w:pPr>
        <w:ind w:firstLine="0"/>
        <w:jc w:val="center"/>
      </w:pPr>
      <w:r>
        <w:rPr>
          <w:noProof/>
          <w:lang w:val="en-GB" w:eastAsia="en-GB"/>
        </w:rPr>
        <w:lastRenderedPageBreak/>
        <w:drawing>
          <wp:inline distT="0" distB="0" distL="0" distR="0" wp14:anchorId="7EF1AC37" wp14:editId="1868AF19">
            <wp:extent cx="4392930" cy="2688702"/>
            <wp:effectExtent l="0" t="0" r="2667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4B1E" w:rsidRDefault="00E94B1E" w:rsidP="00E94B1E">
      <w:pPr>
        <w:ind w:firstLine="0"/>
        <w:jc w:val="center"/>
      </w:pPr>
      <w:r w:rsidRPr="00E94B1E">
        <w:rPr>
          <w:b/>
        </w:rPr>
        <w:t>Fig6.</w:t>
      </w:r>
      <w:r>
        <w:t xml:space="preserve"> Comparison to GPU implementation</w:t>
      </w:r>
    </w:p>
    <w:p w:rsidR="00E94B1E" w:rsidRDefault="00E94B1E" w:rsidP="00E94B1E">
      <w:pPr>
        <w:ind w:firstLine="0"/>
        <w:jc w:val="center"/>
      </w:pPr>
    </w:p>
    <w:p w:rsidR="00E94B1E" w:rsidRDefault="00FD1E04" w:rsidP="00FD1E04">
      <w:pPr>
        <w:pStyle w:val="heading2"/>
      </w:pPr>
      <w:bookmarkStart w:id="33" w:name="_Toc420235232"/>
      <w:r>
        <w:t>Data Analysis</w:t>
      </w:r>
      <w:bookmarkEnd w:id="33"/>
    </w:p>
    <w:p w:rsidR="00085D49" w:rsidRDefault="00085D49" w:rsidP="00085D49">
      <w:pPr>
        <w:pStyle w:val="Heading3"/>
        <w:spacing w:before="0"/>
        <w:rPr>
          <w:rStyle w:val="heading30"/>
        </w:rPr>
      </w:pPr>
      <w:bookmarkStart w:id="34" w:name="_Toc420235233"/>
      <w:r>
        <w:rPr>
          <w:rStyle w:val="heading30"/>
        </w:rPr>
        <w:t xml:space="preserve">Basic GPU </w:t>
      </w:r>
      <w:r w:rsidR="00986B78">
        <w:rPr>
          <w:rStyle w:val="heading30"/>
        </w:rPr>
        <w:t>verses</w:t>
      </w:r>
      <w:r>
        <w:rPr>
          <w:rStyle w:val="heading30"/>
        </w:rPr>
        <w:t xml:space="preserve"> CPU</w:t>
      </w:r>
      <w:bookmarkEnd w:id="34"/>
    </w:p>
    <w:p w:rsidR="00085D49" w:rsidRPr="00085D49" w:rsidRDefault="00085D49" w:rsidP="00085D49"/>
    <w:p w:rsidR="009F5A5C" w:rsidRDefault="009F5A5C" w:rsidP="00FD1E04">
      <w:pPr>
        <w:ind w:firstLine="0"/>
      </w:pPr>
      <w:r>
        <w:t>The data collected allows for interesting analysis of the different implementations and optimizations. The overall goal was to create a GPU version of the CPU FSM and to determine if it was a performance increase and when it was worth doing. For a test to be classified as a success it needs to stay close to or above, preferably above, the ten updates per second mark on average. Comparing the basic CPU implementation to the basic GPU implementation, the CPU actually beats the GPU at 1024 agents</w:t>
      </w:r>
      <w:r w:rsidR="00085D49">
        <w:t xml:space="preserve"> and is generally close at 10,240 agents and has a much higher minimum update rate. Ho</w:t>
      </w:r>
      <w:r w:rsidR="00085D49">
        <w:t>w</w:t>
      </w:r>
      <w:r w:rsidR="00085D49">
        <w:t>ever after this number of agents the basic GPU’s average update rate doesn’t decline as dramatically as the CPUs. The minimum for the GPU stays generally low co</w:t>
      </w:r>
      <w:r w:rsidR="00085D49">
        <w:t>m</w:t>
      </w:r>
      <w:r w:rsidR="00085D49">
        <w:t>pared to the average and this is probably due to needing to copy large amounts of data and the main bottle neck being the broadphase on the CPU.</w:t>
      </w:r>
    </w:p>
    <w:p w:rsidR="00085D49" w:rsidRDefault="00085D49" w:rsidP="00FD1E04">
      <w:pPr>
        <w:ind w:firstLine="0"/>
      </w:pPr>
    </w:p>
    <w:p w:rsidR="00085D49" w:rsidRDefault="00085D49" w:rsidP="00085D49">
      <w:pPr>
        <w:ind w:firstLine="0"/>
      </w:pPr>
      <w:r>
        <w:t>Even with the base GPU implementation it is noticeable at high agent counts that it is superior to the CPU implementation as it keeps above 10 updates per second even above 100,000 agents and with the addition of the optimization that copies less data, the update rate raises even higher.</w:t>
      </w:r>
    </w:p>
    <w:p w:rsidR="00085D49" w:rsidRDefault="00085D49" w:rsidP="00085D49">
      <w:pPr>
        <w:ind w:firstLine="0"/>
      </w:pPr>
    </w:p>
    <w:p w:rsidR="00085D49" w:rsidRDefault="00085D49" w:rsidP="00085D49">
      <w:pPr>
        <w:ind w:firstLine="0"/>
      </w:pPr>
      <w:r>
        <w:t>The real power of the GPU is shown once the broadphase is moved onto the GPU as well. Once the broadphase was being calculated on the GPU, close to 10 updates per s</w:t>
      </w:r>
      <w:r w:rsidR="00D45546">
        <w:t>econd could</w:t>
      </w:r>
      <w:r>
        <w:t xml:space="preserve"> be managed </w:t>
      </w:r>
      <w:r w:rsidR="00D45546">
        <w:t xml:space="preserve">at </w:t>
      </w:r>
      <w:r>
        <w:t xml:space="preserve">around </w:t>
      </w:r>
      <w:r w:rsidR="00D45546">
        <w:t xml:space="preserve">the </w:t>
      </w:r>
      <w:r>
        <w:t>one million agents</w:t>
      </w:r>
      <w:r w:rsidR="00D45546">
        <w:t xml:space="preserve"> mark</w:t>
      </w:r>
      <w:r>
        <w:t xml:space="preserve">. This made the GPU </w:t>
      </w:r>
      <w:r>
        <w:lastRenderedPageBreak/>
        <w:t>broadphase implementation of the FSM run roughly at around 14 times faster than the CPU i</w:t>
      </w:r>
      <w:r>
        <w:t>m</w:t>
      </w:r>
      <w:r>
        <w:t>plementation at this agent count.</w:t>
      </w:r>
      <w:r w:rsidR="00CF25AE">
        <w:t xml:space="preserve"> I</w:t>
      </w:r>
      <w:r w:rsidR="00986B78">
        <w:t>t can be seen that the GPU is faster in most cases</w:t>
      </w:r>
      <w:r w:rsidR="00D45546">
        <w:t xml:space="preserve"> past the 1024 agent count</w:t>
      </w:r>
      <w:r w:rsidR="00986B78">
        <w:t xml:space="preserve">. </w:t>
      </w:r>
      <w:r w:rsidR="00CF25AE">
        <w:t>Ne</w:t>
      </w:r>
      <w:r w:rsidR="00D45546">
        <w:t>xt we</w:t>
      </w:r>
      <w:r w:rsidR="00CF25AE">
        <w:t xml:space="preserve"> look at, in </w:t>
      </w:r>
      <w:r w:rsidR="00986B78">
        <w:t>detail</w:t>
      </w:r>
      <w:r w:rsidR="00CF25AE">
        <w:t>,</w:t>
      </w:r>
      <w:r w:rsidR="00986B78">
        <w:t xml:space="preserve"> how the extra optimiz</w:t>
      </w:r>
      <w:r w:rsidR="00986B78">
        <w:t>a</w:t>
      </w:r>
      <w:r w:rsidR="00986B78">
        <w:t xml:space="preserve">tions change </w:t>
      </w:r>
      <w:r w:rsidR="00CF25AE">
        <w:t>these results further and delve</w:t>
      </w:r>
      <w:r w:rsidR="00986B78">
        <w:t xml:space="preserve"> into when they are be</w:t>
      </w:r>
      <w:r w:rsidR="00986B78">
        <w:t>t</w:t>
      </w:r>
      <w:r w:rsidR="00986B78">
        <w:t>ter to use and when they are worse.</w:t>
      </w:r>
    </w:p>
    <w:p w:rsidR="00085D49" w:rsidRDefault="00CF25AE" w:rsidP="00085D49">
      <w:pPr>
        <w:pStyle w:val="Heading3"/>
        <w:rPr>
          <w:rStyle w:val="heading30"/>
        </w:rPr>
      </w:pPr>
      <w:bookmarkStart w:id="35" w:name="_Toc420235234"/>
      <w:r>
        <w:rPr>
          <w:rStyle w:val="heading30"/>
        </w:rPr>
        <w:t>Player and Agent Broadphase Optimizations</w:t>
      </w:r>
      <w:bookmarkEnd w:id="35"/>
    </w:p>
    <w:p w:rsidR="00986B78" w:rsidRDefault="00986B78" w:rsidP="00085D49">
      <w:pPr>
        <w:ind w:firstLine="0"/>
      </w:pPr>
    </w:p>
    <w:p w:rsidR="004B3D70" w:rsidRDefault="00986B78" w:rsidP="00085D49">
      <w:pPr>
        <w:ind w:firstLine="0"/>
      </w:pPr>
      <w:r>
        <w:t>The first optimizations to look at are the changes to the agent and player broadphase. As can been seen by the test data, the changes to the player broadphase vastly i</w:t>
      </w:r>
      <w:r>
        <w:t>m</w:t>
      </w:r>
      <w:r>
        <w:t>prove the update rate</w:t>
      </w:r>
      <w:r w:rsidR="004B3D70">
        <w:t>s</w:t>
      </w:r>
      <w:r>
        <w:t xml:space="preserve"> at lower agent counts but eventually balances out with </w:t>
      </w:r>
      <w:r w:rsidR="004B3D70">
        <w:t xml:space="preserve">the </w:t>
      </w:r>
      <w:r>
        <w:t>ori</w:t>
      </w:r>
      <w:r>
        <w:t>g</w:t>
      </w:r>
      <w:r>
        <w:t>inal implementation because the time taken for players becomes insignificant co</w:t>
      </w:r>
      <w:r>
        <w:t>m</w:t>
      </w:r>
      <w:r w:rsidR="004B3D70">
        <w:t>pared to the agent</w:t>
      </w:r>
      <w:r>
        <w:t xml:space="preserve"> broadphase and FSM.</w:t>
      </w:r>
      <w:r w:rsidR="004B3D70">
        <w:t xml:space="preserve"> </w:t>
      </w:r>
    </w:p>
    <w:p w:rsidR="004B3D70" w:rsidRDefault="004B3D70" w:rsidP="00085D49">
      <w:pPr>
        <w:ind w:firstLine="0"/>
      </w:pPr>
    </w:p>
    <w:p w:rsidR="00085D49" w:rsidRDefault="004B3D70" w:rsidP="00085D49">
      <w:pPr>
        <w:ind w:firstLine="0"/>
      </w:pPr>
      <w:r>
        <w:t>When the optimization was also added to the agent broadphase, the initial update rate was slightly faster still, reaching 333 average updates per second. Although from the data it can be observed that the higher the agent count the slower this implementation gets because even though more threads are being run per agent in this test, they are limited by the fact they have to atomically modify a value. This means that threads need to wait for each other to finish modifying a value before they can modify it themselves which slightly removes the parallelism of the function.</w:t>
      </w:r>
    </w:p>
    <w:p w:rsidR="004B3D70" w:rsidRDefault="004B3D70" w:rsidP="00085D49">
      <w:pPr>
        <w:ind w:firstLine="0"/>
      </w:pPr>
    </w:p>
    <w:p w:rsidR="004B3D70" w:rsidRDefault="004B3D70" w:rsidP="00085D49">
      <w:pPr>
        <w:ind w:firstLine="0"/>
      </w:pPr>
      <w:r>
        <w:t xml:space="preserve">If your system has a low </w:t>
      </w:r>
      <w:r w:rsidR="00784ACC">
        <w:t>quantity</w:t>
      </w:r>
      <w:r>
        <w:t xml:space="preserve"> of agents or players these optimizations will vastly improve the update rate however, there is a cutoff point around 100,000 agents where the original broadphase implementation on the GPU starts becoming superior.</w:t>
      </w:r>
    </w:p>
    <w:p w:rsidR="004B3D70" w:rsidRPr="004B3D70" w:rsidRDefault="004B3D70" w:rsidP="004B3D70">
      <w:pPr>
        <w:pStyle w:val="Heading3"/>
      </w:pPr>
      <w:bookmarkStart w:id="36" w:name="_Toc420235235"/>
      <w:r w:rsidRPr="004B3D70">
        <w:rPr>
          <w:rStyle w:val="heading30"/>
        </w:rPr>
        <w:t>Sorted Data</w:t>
      </w:r>
      <w:bookmarkEnd w:id="36"/>
    </w:p>
    <w:p w:rsidR="004B3D70" w:rsidRPr="00085D49" w:rsidRDefault="004B3D70" w:rsidP="00085D49">
      <w:pPr>
        <w:ind w:firstLine="0"/>
      </w:pPr>
    </w:p>
    <w:p w:rsidR="00784ACC" w:rsidRDefault="004B3D70" w:rsidP="00FD1E04">
      <w:pPr>
        <w:ind w:firstLine="0"/>
      </w:pPr>
      <w:r>
        <w:t xml:space="preserve">From the test data it can be seen that this implementation is slower than </w:t>
      </w:r>
      <w:r w:rsidR="00784ACC">
        <w:t>other impl</w:t>
      </w:r>
      <w:r w:rsidR="00784ACC">
        <w:t>e</w:t>
      </w:r>
      <w:r w:rsidR="00784ACC">
        <w:t xml:space="preserve">mentations however, it gives the developer vastly improved data to work with. </w:t>
      </w:r>
      <w:r w:rsidR="00D45546">
        <w:t>The developer has access to how many agents are in each state as well as the agents being in sorted order</w:t>
      </w:r>
      <w:r w:rsidR="00784ACC">
        <w:t>. Even at 100,000 agents it stays above 30 updates per second which is much higher than the original CPU implementation. In these tests an attempt at allo</w:t>
      </w:r>
      <w:r w:rsidR="00784ACC">
        <w:t>w</w:t>
      </w:r>
      <w:r w:rsidR="00784ACC">
        <w:t>ing more accurate warp time was implemented to see if that could overcome the ove</w:t>
      </w:r>
      <w:r w:rsidR="00784ACC">
        <w:t>r</w:t>
      </w:r>
      <w:r w:rsidR="00784ACC">
        <w:t>head ho</w:t>
      </w:r>
      <w:r w:rsidR="00784ACC">
        <w:t>w</w:t>
      </w:r>
      <w:r w:rsidR="00784ACC">
        <w:t>ever, that has not worked.</w:t>
      </w:r>
    </w:p>
    <w:p w:rsidR="00784ACC" w:rsidRDefault="00784ACC" w:rsidP="00FD1E04">
      <w:pPr>
        <w:ind w:firstLine="0"/>
      </w:pPr>
    </w:p>
    <w:p w:rsidR="009F5A5C" w:rsidRDefault="00784ACC" w:rsidP="00FD1E04">
      <w:pPr>
        <w:ind w:firstLine="0"/>
      </w:pPr>
      <w:r>
        <w:t xml:space="preserve">Even though this optimization does not directly increase the average update rate, it gives room for many different attempts at optimizing further than that which has been done in this project. If optimizations can be created using this sorted data and extra information that overcome the overhead that comes with it then this is definitely an optimization still worth doing. Another reason this may be implemented is if </w:t>
      </w:r>
      <w:r w:rsidR="00D45546">
        <w:t>extra functionality can be made from it while still keeping above the target update rate</w:t>
      </w:r>
      <w:r>
        <w:t>.</w:t>
      </w:r>
    </w:p>
    <w:p w:rsidR="009D1D45" w:rsidRDefault="009D1D45" w:rsidP="003A4BB8">
      <w:pPr>
        <w:pStyle w:val="Heading3"/>
        <w:rPr>
          <w:rStyle w:val="heading30"/>
        </w:rPr>
      </w:pPr>
      <w:bookmarkStart w:id="37" w:name="_Toc420235236"/>
    </w:p>
    <w:p w:rsidR="009F5A5C" w:rsidRDefault="003A4BB8" w:rsidP="003A4BB8">
      <w:pPr>
        <w:pStyle w:val="Heading3"/>
        <w:rPr>
          <w:rStyle w:val="heading30"/>
        </w:rPr>
      </w:pPr>
      <w:r w:rsidRPr="003A4BB8">
        <w:rPr>
          <w:rStyle w:val="heading30"/>
        </w:rPr>
        <w:lastRenderedPageBreak/>
        <w:t>Split Functions</w:t>
      </w:r>
      <w:bookmarkEnd w:id="37"/>
    </w:p>
    <w:p w:rsidR="00F85E16" w:rsidRPr="00F85E16" w:rsidRDefault="00F85E16" w:rsidP="00F85E16">
      <w:pPr>
        <w:ind w:firstLine="0"/>
      </w:pPr>
    </w:p>
    <w:p w:rsidR="00610225" w:rsidRDefault="00F85E16" w:rsidP="00AC0962">
      <w:pPr>
        <w:ind w:firstLine="0"/>
      </w:pPr>
      <w:r>
        <w:t>The highest performing implementation at higher levels of agents was the one that used the split functions and the improved player broadphase on the GPU. It was only slightly higher in average update rate but at the numbers it was at this can be signif</w:t>
      </w:r>
      <w:r>
        <w:t>i</w:t>
      </w:r>
      <w:r>
        <w:t>cant. The increase in update rate can be a</w:t>
      </w:r>
      <w:r w:rsidR="00D45546">
        <w:t>ttributed</w:t>
      </w:r>
      <w:r>
        <w:t xml:space="preserve"> to the warp execution efficiency. This is the predicted end time of a thread and with split functions </w:t>
      </w:r>
      <w:r w:rsidR="00610225">
        <w:t>the efficiency was ever so slightly higher. There are two factors when it comes to warp time, the first is warp execution efficiency and the second i</w:t>
      </w:r>
      <w:r w:rsidR="00D45546">
        <w:t>s n</w:t>
      </w:r>
      <w:r w:rsidR="00610225">
        <w:t>on-predicted warp execution efficiency.</w:t>
      </w:r>
      <w:r w:rsidR="00E42474">
        <w:t xml:space="preserve"> The closer these values are to 100% the faster the execution should be.</w:t>
      </w:r>
      <w:r w:rsidR="00610225">
        <w:t xml:space="preserve"> These values were tested in the visual profiler.</w:t>
      </w:r>
      <w:r w:rsidR="00E42474">
        <w:t xml:space="preserve"> As can been in fig7, the split version has a slightly higher percentage than the non-split version.</w:t>
      </w:r>
    </w:p>
    <w:p w:rsidR="00E42474" w:rsidRDefault="00E42474" w:rsidP="00AC0962">
      <w:pPr>
        <w:ind w:firstLine="0"/>
      </w:pPr>
    </w:p>
    <w:p w:rsidR="00E42474" w:rsidRDefault="00610225" w:rsidP="00AC0962">
      <w:pPr>
        <w:ind w:firstLine="0"/>
      </w:pPr>
      <w:r>
        <w:rPr>
          <w:noProof/>
          <w:lang w:val="en-GB" w:eastAsia="en-GB"/>
        </w:rPr>
        <w:drawing>
          <wp:inline distT="0" distB="0" distL="0" distR="0" wp14:anchorId="031201F7" wp14:editId="64E216D4">
            <wp:extent cx="4382135" cy="82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828040"/>
                    </a:xfrm>
                    <a:prstGeom prst="rect">
                      <a:avLst/>
                    </a:prstGeom>
                    <a:noFill/>
                    <a:ln>
                      <a:noFill/>
                    </a:ln>
                  </pic:spPr>
                </pic:pic>
              </a:graphicData>
            </a:graphic>
          </wp:inline>
        </w:drawing>
      </w:r>
    </w:p>
    <w:p w:rsidR="00F85E16" w:rsidRDefault="00E42474" w:rsidP="00E42474">
      <w:pPr>
        <w:ind w:firstLine="0"/>
        <w:jc w:val="center"/>
        <w:rPr>
          <w:b/>
        </w:rPr>
      </w:pPr>
      <w:r>
        <w:rPr>
          <w:b/>
        </w:rPr>
        <w:t xml:space="preserve">Fig7. </w:t>
      </w:r>
      <w:r w:rsidRPr="00E42474">
        <w:t>Split to Non-split comparison</w:t>
      </w:r>
    </w:p>
    <w:p w:rsidR="00E42474" w:rsidRDefault="00E42474" w:rsidP="00E42474">
      <w:pPr>
        <w:ind w:firstLine="0"/>
        <w:rPr>
          <w:b/>
        </w:rPr>
      </w:pPr>
    </w:p>
    <w:p w:rsidR="00E42474" w:rsidRPr="00E42474" w:rsidRDefault="00E42474" w:rsidP="00E42474">
      <w:pPr>
        <w:ind w:firstLine="0"/>
      </w:pPr>
      <w:r>
        <w:t>The duration of the split version’s kernel call is slightly reduced because of this and this is why there is a slight performance increase. This also allows for the state and state transition functions to be called separately if the implementation needs it so this optimization is worthwhile doing in most implementations.</w:t>
      </w:r>
    </w:p>
    <w:p w:rsidR="00FD1E04" w:rsidRDefault="00FD1E04" w:rsidP="00FD1E04">
      <w:pPr>
        <w:pStyle w:val="heading1"/>
      </w:pPr>
      <w:bookmarkStart w:id="38" w:name="_Toc420235237"/>
      <w:r>
        <w:t>Evaluation of the Project</w:t>
      </w:r>
      <w:bookmarkEnd w:id="38"/>
    </w:p>
    <w:p w:rsidR="00FD1E04" w:rsidRDefault="006957B2" w:rsidP="006957B2">
      <w:pPr>
        <w:pStyle w:val="heading2"/>
        <w:spacing w:before="0"/>
      </w:pPr>
      <w:bookmarkStart w:id="39" w:name="_Toc420235238"/>
      <w:r>
        <w:t>Research and S</w:t>
      </w:r>
      <w:r w:rsidR="00FD1E04">
        <w:t>pecification</w:t>
      </w:r>
      <w:bookmarkEnd w:id="39"/>
    </w:p>
    <w:p w:rsidR="006957B2" w:rsidRDefault="00943579" w:rsidP="006957B2">
      <w:pPr>
        <w:ind w:firstLine="0"/>
      </w:pPr>
      <w:r>
        <w:t>The research undertaken in this project was invaluable to the design and implement</w:t>
      </w:r>
      <w:r>
        <w:t>a</w:t>
      </w:r>
      <w:r>
        <w:t>tion of the system. The research delved into previous attempts at accomplishing sim</w:t>
      </w:r>
      <w:r>
        <w:t>i</w:t>
      </w:r>
      <w:r>
        <w:t xml:space="preserve">lar tasks and gave a clear understanding of the logic needed for developing on the GPU. </w:t>
      </w:r>
      <w:r w:rsidR="004A237C">
        <w:t>The research also gave insight into the requirements needed by games that would po</w:t>
      </w:r>
      <w:r w:rsidR="00A76FE1">
        <w:t>tentially influence</w:t>
      </w:r>
      <w:r w:rsidR="004A237C">
        <w:t xml:space="preserve"> the system developed</w:t>
      </w:r>
      <w:r w:rsidR="00A76FE1">
        <w:t>,</w:t>
      </w:r>
      <w:r w:rsidR="004A237C">
        <w:t xml:space="preserve"> so that it could be designed around them. </w:t>
      </w:r>
    </w:p>
    <w:p w:rsidR="004A237C" w:rsidRDefault="004A237C" w:rsidP="006957B2">
      <w:pPr>
        <w:ind w:firstLine="0"/>
      </w:pPr>
    </w:p>
    <w:p w:rsidR="004A237C" w:rsidRDefault="004A237C" w:rsidP="006957B2">
      <w:pPr>
        <w:ind w:firstLine="0"/>
      </w:pPr>
      <w:r>
        <w:t>The specification stayed the same through the entire development of the solution and this helped guide it and keep it on track. The target</w:t>
      </w:r>
      <w:r w:rsidR="00A76FE1">
        <w:t>s</w:t>
      </w:r>
      <w:r>
        <w:t xml:space="preserve"> of the solution helped it be made </w:t>
      </w:r>
      <w:r w:rsidR="00A76FE1">
        <w:t>specifically with the game in mind</w:t>
      </w:r>
      <w:r>
        <w:t xml:space="preserve"> but also stay abstract enough that it could pote</w:t>
      </w:r>
      <w:r>
        <w:t>n</w:t>
      </w:r>
      <w:r>
        <w:t>tially be modified for alternative use. It gave guidance on the quantities of data that could potentially be put into the system as well as a foundation to design the finite state m</w:t>
      </w:r>
      <w:r>
        <w:t>a</w:t>
      </w:r>
      <w:r>
        <w:t>chine off of.</w:t>
      </w:r>
    </w:p>
    <w:p w:rsidR="004A237C" w:rsidRDefault="004A237C" w:rsidP="006957B2">
      <w:pPr>
        <w:ind w:firstLine="0"/>
      </w:pPr>
    </w:p>
    <w:p w:rsidR="004A237C" w:rsidRDefault="004A237C" w:rsidP="006957B2">
      <w:pPr>
        <w:ind w:firstLine="0"/>
      </w:pPr>
      <w:r>
        <w:lastRenderedPageBreak/>
        <w:t xml:space="preserve">Even though the research was of incredible help, there can always be more research undertaken. </w:t>
      </w:r>
      <w:r w:rsidR="00A76FE1">
        <w:t>This</w:t>
      </w:r>
      <w:r>
        <w:t xml:space="preserve"> could have looked at more modern techniques of specif</w:t>
      </w:r>
      <w:r>
        <w:t>i</w:t>
      </w:r>
      <w:r>
        <w:t>cally using CUDA</w:t>
      </w:r>
      <w:r w:rsidR="00487430">
        <w:t xml:space="preserve"> and the thrust library to </w:t>
      </w:r>
      <w:r w:rsidR="00A76FE1">
        <w:t xml:space="preserve">attempt to </w:t>
      </w:r>
      <w:r w:rsidR="00980469">
        <w:t>fully harnessing the power of the GPU. More research in these areas could potentially have influenced the design of key el</w:t>
      </w:r>
      <w:r w:rsidR="00980469">
        <w:t>e</w:t>
      </w:r>
      <w:r w:rsidR="00980469">
        <w:t>ments of solution leading to better and more interesting optimizations. Howe</w:t>
      </w:r>
      <w:r w:rsidR="00980469">
        <w:t>v</w:t>
      </w:r>
      <w:r w:rsidR="00980469">
        <w:t>er, even with this is mind, the project developed a solution to the problem at hand.</w:t>
      </w:r>
    </w:p>
    <w:p w:rsidR="00980469" w:rsidRDefault="00980469" w:rsidP="006957B2">
      <w:pPr>
        <w:pStyle w:val="heading2"/>
      </w:pPr>
      <w:bookmarkStart w:id="40" w:name="_Toc420235239"/>
      <w:r>
        <w:t>Design</w:t>
      </w:r>
      <w:bookmarkEnd w:id="40"/>
    </w:p>
    <w:p w:rsidR="00980469" w:rsidRDefault="00980469" w:rsidP="00980469">
      <w:pPr>
        <w:ind w:firstLine="0"/>
      </w:pPr>
      <w:r>
        <w:t xml:space="preserve">The design phase of the project was rather short in comparison to a lot of other places. There are a few reason for this, the first being that of the project deadline. The project had to be finished in a certain time frame and this meant that some phases </w:t>
      </w:r>
      <w:r w:rsidR="00A76FE1">
        <w:t>had</w:t>
      </w:r>
      <w:r>
        <w:t xml:space="preserve"> to su</w:t>
      </w:r>
      <w:r>
        <w:t>f</w:t>
      </w:r>
      <w:r>
        <w:t>fer. Although this was the case for design, specific design choices were made with this in mind. The use of old cold meant that the project’s implementation could focus entirely on the solution system rather than the engine</w:t>
      </w:r>
      <w:r w:rsidR="00A76FE1">
        <w:t xml:space="preserve"> that didn’t contribute to the research</w:t>
      </w:r>
      <w:r>
        <w:t>. This meant that more optimizations could be made later in the project. A</w:t>
      </w:r>
      <w:r>
        <w:t>n</w:t>
      </w:r>
      <w:r>
        <w:t xml:space="preserve">other design factor that sped up development was that of </w:t>
      </w:r>
      <w:r w:rsidR="00A76FE1">
        <w:t>designing the finite state machine off a pre-existing system</w:t>
      </w:r>
      <w:r>
        <w:t xml:space="preserve">. </w:t>
      </w:r>
      <w:r w:rsidR="00A76FE1">
        <w:t xml:space="preserve">The </w:t>
      </w:r>
      <w:r>
        <w:t>core fundamen</w:t>
      </w:r>
      <w:r w:rsidR="00A76FE1">
        <w:t>tals were already set, they just had to</w:t>
      </w:r>
      <w:r w:rsidR="002A0150">
        <w:t xml:space="preserve"> be</w:t>
      </w:r>
      <w:r w:rsidR="00A76FE1">
        <w:t xml:space="preserve"> linked together.</w:t>
      </w:r>
    </w:p>
    <w:p w:rsidR="0057460A" w:rsidRDefault="0057460A" w:rsidP="00980469">
      <w:pPr>
        <w:ind w:firstLine="0"/>
      </w:pPr>
    </w:p>
    <w:p w:rsidR="0057460A" w:rsidRDefault="00980469" w:rsidP="00980469">
      <w:pPr>
        <w:ind w:firstLine="0"/>
      </w:pPr>
      <w:r>
        <w:t xml:space="preserve">If the project was to be done again, more time should be spent on designing all the functionality that could and should work with the system. </w:t>
      </w:r>
      <w:r w:rsidR="0057460A">
        <w:t>As well as this, each opt</w:t>
      </w:r>
      <w:r w:rsidR="0057460A">
        <w:t>i</w:t>
      </w:r>
      <w:r w:rsidR="0057460A">
        <w:t>mization could have been planned from the start. In this project, the basic CPU and GPU implementations were developed then from looking at profiling, optimizations were planned. With better understanding</w:t>
      </w:r>
      <w:r w:rsidR="00A76FE1">
        <w:t xml:space="preserve"> of</w:t>
      </w:r>
      <w:r w:rsidR="0057460A">
        <w:t xml:space="preserve"> the GPU, optimizations could have been planned at the start of the project and potentially sped up the development process further.</w:t>
      </w:r>
    </w:p>
    <w:p w:rsidR="0057460A" w:rsidRDefault="0057460A" w:rsidP="00980469">
      <w:pPr>
        <w:ind w:firstLine="0"/>
      </w:pPr>
    </w:p>
    <w:p w:rsidR="00980469" w:rsidRPr="00980469" w:rsidRDefault="0057460A" w:rsidP="00980469">
      <w:pPr>
        <w:ind w:firstLine="0"/>
      </w:pPr>
      <w:r>
        <w:t>As all of the features were not thought out at the start of the project, t</w:t>
      </w:r>
      <w:r w:rsidR="00980469">
        <w:t>he current sol</w:t>
      </w:r>
      <w:r w:rsidR="00980469">
        <w:t>u</w:t>
      </w:r>
      <w:r w:rsidR="00980469">
        <w:t>tion does not accommodate adding new players to the system, even though this would be an easy task to accomplish. If it was designed at the start, this easy feature could have been added to the system early on but the later it got into development the harder it became. The system could be modified so that when a new</w:t>
      </w:r>
      <w:r>
        <w:t xml:space="preserve"> player was added, they could be added to a slot of a disconnected player. Then on the next update, the data stored on the GPU for players could be updated. This would be a solution with only a small overhead involved.</w:t>
      </w:r>
    </w:p>
    <w:p w:rsidR="006957B2" w:rsidRDefault="006957B2" w:rsidP="006957B2">
      <w:pPr>
        <w:pStyle w:val="heading2"/>
      </w:pPr>
      <w:bookmarkStart w:id="41" w:name="_Toc420235240"/>
      <w:r>
        <w:t>Implementation</w:t>
      </w:r>
      <w:bookmarkEnd w:id="41"/>
    </w:p>
    <w:p w:rsidR="006957B2" w:rsidRDefault="0057460A" w:rsidP="00980469">
      <w:pPr>
        <w:ind w:firstLine="0"/>
      </w:pPr>
      <w:r>
        <w:t>Overall the implementation stage went rather well, however the time management could have been better in some areas. A lot of time was spent on some optimizations trying to get little performances increases</w:t>
      </w:r>
      <w:r w:rsidR="001A456B">
        <w:t>, furt</w:t>
      </w:r>
      <w:r w:rsidR="00A76FE1">
        <w:t>her than the basic optimization.</w:t>
      </w:r>
      <w:r w:rsidR="001A456B">
        <w:t xml:space="preserve"> </w:t>
      </w:r>
      <w:r w:rsidR="00A76FE1">
        <w:t>These small optimizations</w:t>
      </w:r>
      <w:r>
        <w:t xml:space="preserve"> did not potentially matter in the grand scheme</w:t>
      </w:r>
      <w:r w:rsidR="001A456B">
        <w:t xml:space="preserve"> of the project</w:t>
      </w:r>
      <w:r>
        <w:t xml:space="preserve">. If </w:t>
      </w:r>
      <w:r w:rsidR="001A456B">
        <w:t>time was ma</w:t>
      </w:r>
      <w:r w:rsidR="001A456B">
        <w:t>n</w:t>
      </w:r>
      <w:r w:rsidR="001A456B">
        <w:t xml:space="preserve">aged better, more optimizations could have potentially been created </w:t>
      </w:r>
      <w:r w:rsidR="001A456B">
        <w:lastRenderedPageBreak/>
        <w:t>after the development of sorting the data to attempt to prove that sorting the data is worth the overhead in certain situ</w:t>
      </w:r>
      <w:r w:rsidR="001A456B">
        <w:t>a</w:t>
      </w:r>
      <w:r w:rsidR="001A456B">
        <w:t>tions or potentially overall.</w:t>
      </w:r>
    </w:p>
    <w:p w:rsidR="00487430" w:rsidRDefault="00487430" w:rsidP="00980469">
      <w:pPr>
        <w:ind w:firstLine="0"/>
      </w:pPr>
    </w:p>
    <w:p w:rsidR="00487430" w:rsidRDefault="00487430" w:rsidP="00980469">
      <w:pPr>
        <w:ind w:firstLine="0"/>
      </w:pPr>
      <w:r>
        <w:t>The shared memory of the GPU was not explored thoroughly enough with the optim</w:t>
      </w:r>
      <w:r>
        <w:t>i</w:t>
      </w:r>
      <w:r>
        <w:t>zations developed in this project. Using the shared memory of the GPU usual</w:t>
      </w:r>
      <w:r w:rsidR="004A43F1">
        <w:t>ly</w:t>
      </w:r>
      <w:r>
        <w:t xml:space="preserve"> yield</w:t>
      </w:r>
      <w:r w:rsidR="004A43F1">
        <w:t>s</w:t>
      </w:r>
      <w:r>
        <w:t xml:space="preserve"> more cache hits and has faster read time. The problem with the shared memory is that it is very limited on the GPU compared to the CPU however</w:t>
      </w:r>
      <w:r w:rsidR="004A43F1">
        <w:t xml:space="preserve"> an attempt to exploit</w:t>
      </w:r>
      <w:r>
        <w:t xml:space="preserve"> this could have been developed with more time or forethought. </w:t>
      </w:r>
    </w:p>
    <w:p w:rsidR="001A456B" w:rsidRDefault="001A456B" w:rsidP="00980469">
      <w:pPr>
        <w:ind w:firstLine="0"/>
      </w:pPr>
    </w:p>
    <w:p w:rsidR="001A456B" w:rsidRDefault="001A456B" w:rsidP="00980469">
      <w:pPr>
        <w:ind w:firstLine="0"/>
      </w:pPr>
      <w:r>
        <w:t>Another problem that arose in the implementation state was that the CPU impleme</w:t>
      </w:r>
      <w:r>
        <w:t>n</w:t>
      </w:r>
      <w:r>
        <w:t>tation was created first without the GPU version being fully in mind. A lot of code had to be modified so that it worked on the GPU as well as the CPU to allow for fair tests to be carried out. This was only a major problem because of the time frame of the project. If the project was to be conducted again with the same time frame, it would most likely be beneficial to develop the CPU system with the GPU in mind. This is so that time isn’t wasted rewriting code and more time can be spent develo</w:t>
      </w:r>
      <w:r>
        <w:t>p</w:t>
      </w:r>
      <w:r>
        <w:t>ing optimizations.</w:t>
      </w:r>
    </w:p>
    <w:p w:rsidR="001A456B" w:rsidRDefault="001A456B" w:rsidP="00980469">
      <w:pPr>
        <w:ind w:firstLine="0"/>
      </w:pPr>
    </w:p>
    <w:p w:rsidR="001A456B" w:rsidRDefault="001A456B" w:rsidP="00980469">
      <w:pPr>
        <w:ind w:firstLine="0"/>
      </w:pPr>
      <w:r>
        <w:t xml:space="preserve">The graphical side of the system, </w:t>
      </w:r>
      <w:r w:rsidR="00106D1C">
        <w:t>which came from the engine</w:t>
      </w:r>
      <w:r>
        <w:t xml:space="preserve">, could have potentially been removed to </w:t>
      </w:r>
      <w:r w:rsidR="00106D1C">
        <w:t>more realistically replicate what the server would have to do. The graphical system was very light weight so it should not have affected the results too much however, it does use the graphics card which is the primary target for the tests.</w:t>
      </w:r>
    </w:p>
    <w:p w:rsidR="006957B2" w:rsidRPr="006957B2" w:rsidRDefault="006957B2" w:rsidP="006957B2">
      <w:pPr>
        <w:pStyle w:val="heading2"/>
      </w:pPr>
      <w:bookmarkStart w:id="42" w:name="_Toc420235241"/>
      <w:r>
        <w:t>Testing and Results</w:t>
      </w:r>
      <w:bookmarkEnd w:id="42"/>
    </w:p>
    <w:p w:rsidR="00106D1C" w:rsidRPr="006957B2" w:rsidRDefault="00106D1C" w:rsidP="006957B2">
      <w:pPr>
        <w:ind w:firstLine="0"/>
      </w:pPr>
      <w:r>
        <w:t xml:space="preserve">The last step of the project was testing. Overall the testing phase gave </w:t>
      </w:r>
      <w:r w:rsidR="004A43F1">
        <w:t xml:space="preserve">adequate </w:t>
      </w:r>
      <w:r>
        <w:t xml:space="preserve">results in the </w:t>
      </w:r>
      <w:r w:rsidR="004A43F1">
        <w:t>required areas</w:t>
      </w:r>
      <w:r>
        <w:t xml:space="preserve"> and allowed for in detail analysis of the finding</w:t>
      </w:r>
      <w:r w:rsidR="004A43F1">
        <w:t>s. T</w:t>
      </w:r>
      <w:r>
        <w:t xml:space="preserve">here were some elements to the testing that </w:t>
      </w:r>
      <w:r w:rsidR="004A43F1">
        <w:t>should</w:t>
      </w:r>
      <w:r>
        <w:t xml:space="preserve"> potentially be changed if the project was to be r</w:t>
      </w:r>
      <w:r>
        <w:t>e</w:t>
      </w:r>
      <w:r>
        <w:t>peated.</w:t>
      </w:r>
    </w:p>
    <w:p w:rsidR="00FD1E04" w:rsidRDefault="00FD1E04" w:rsidP="00106D1C">
      <w:pPr>
        <w:pStyle w:val="Heading3"/>
        <w:rPr>
          <w:rStyle w:val="heading30"/>
        </w:rPr>
      </w:pPr>
      <w:bookmarkStart w:id="43" w:name="_Toc420235242"/>
      <w:r w:rsidRPr="00106D1C">
        <w:rPr>
          <w:rStyle w:val="heading30"/>
        </w:rPr>
        <w:t>Quality of Tests</w:t>
      </w:r>
      <w:bookmarkEnd w:id="43"/>
    </w:p>
    <w:p w:rsidR="00106D1C" w:rsidRPr="00106D1C" w:rsidRDefault="00106D1C" w:rsidP="00106D1C">
      <w:pPr>
        <w:ind w:firstLine="0"/>
      </w:pPr>
    </w:p>
    <w:p w:rsidR="00106D1C" w:rsidRDefault="00106D1C" w:rsidP="00106D1C">
      <w:pPr>
        <w:ind w:firstLine="0"/>
      </w:pPr>
      <w:r>
        <w:t>Each test was carried out three times to attempt to get an accurate. Three tests can potentially remove any anomalous results although there is still the chance two or more of the results were not accurate. Ten tests per implementation and agent count should have been carried out over a course of a day or two this is because background programs could have affected the speed at which the implementation ran, so the more tests at different times could have removed this factor.</w:t>
      </w:r>
      <w:r w:rsidR="004A43F1">
        <w:t xml:space="preserve"> Even with this in mind there doesn’t appear to be any anomalous results.</w:t>
      </w:r>
    </w:p>
    <w:p w:rsidR="00106D1C" w:rsidRDefault="00106D1C" w:rsidP="00106D1C">
      <w:pPr>
        <w:ind w:firstLine="0"/>
      </w:pPr>
    </w:p>
    <w:p w:rsidR="00106D1C" w:rsidRPr="00106D1C" w:rsidRDefault="00106D1C" w:rsidP="00106D1C">
      <w:pPr>
        <w:ind w:firstLine="0"/>
      </w:pPr>
      <w:r>
        <w:t>Another factor that should have been tested was the</w:t>
      </w:r>
      <w:r w:rsidR="00487430">
        <w:t xml:space="preserve"> solution on different graphics processing unit</w:t>
      </w:r>
      <w:r>
        <w:t xml:space="preserve">. All of the tests were </w:t>
      </w:r>
      <w:r w:rsidR="00487430">
        <w:t>achieved on the same computer, thus the same GPU. The solution was developed for a server for a popular game so it can be a</w:t>
      </w:r>
      <w:r w:rsidR="00487430">
        <w:t>s</w:t>
      </w:r>
      <w:r w:rsidR="00487430">
        <w:t xml:space="preserve">sumed that the server would </w:t>
      </w:r>
      <w:r w:rsidR="004A43F1">
        <w:t xml:space="preserve">get a </w:t>
      </w:r>
      <w:r w:rsidR="00487430">
        <w:t>GPU like the one used in these tests</w:t>
      </w:r>
      <w:r w:rsidR="004A43F1">
        <w:t xml:space="preserve"> or even better</w:t>
      </w:r>
      <w:r w:rsidR="00487430">
        <w:t xml:space="preserve">. </w:t>
      </w:r>
      <w:r w:rsidR="00487430">
        <w:lastRenderedPageBreak/>
        <w:t>Even though this may be the case, it would have been beneficial to tests the solution on a range of NVidia GPUs to see which one would be the cheapest option and still achieve the goal. Different GPUs could also potentially perform greater with specific optimiz</w:t>
      </w:r>
      <w:r w:rsidR="00487430">
        <w:t>a</w:t>
      </w:r>
      <w:r w:rsidR="00487430">
        <w:t>tions.</w:t>
      </w:r>
    </w:p>
    <w:p w:rsidR="00FD1E04" w:rsidRDefault="00FD1E04" w:rsidP="00106D1C">
      <w:pPr>
        <w:pStyle w:val="Heading3"/>
      </w:pPr>
      <w:bookmarkStart w:id="44" w:name="_Toc420235243"/>
      <w:r w:rsidRPr="00106D1C">
        <w:rPr>
          <w:rStyle w:val="heading30"/>
        </w:rPr>
        <w:t>Data Collected</w:t>
      </w:r>
      <w:bookmarkEnd w:id="44"/>
    </w:p>
    <w:p w:rsidR="00BF550A" w:rsidRDefault="00BF550A" w:rsidP="00106D1C">
      <w:pPr>
        <w:ind w:firstLine="0"/>
      </w:pPr>
    </w:p>
    <w:p w:rsidR="00BF550A" w:rsidRDefault="00BF550A" w:rsidP="00106D1C">
      <w:pPr>
        <w:ind w:firstLine="0"/>
      </w:pPr>
      <w:r>
        <w:t>The main data that was collected for each test was the minimum, maximum and ave</w:t>
      </w:r>
      <w:r>
        <w:t>r</w:t>
      </w:r>
      <w:r>
        <w:t xml:space="preserve">age update rate. These pieces of </w:t>
      </w:r>
      <w:r w:rsidR="00916EDC">
        <w:t xml:space="preserve">data allowed for a conclusion to be made about if the implementation achieved the set task. </w:t>
      </w:r>
      <w:r>
        <w:t>As well as giving a little further insight into its worst and best case. The data that was collected was enough that it could be dete</w:t>
      </w:r>
      <w:r>
        <w:t>r</w:t>
      </w:r>
      <w:r>
        <w:t>mined in which cases a specific implementation is better while also showing the downsides. GPU memory usage could also have been recorded or even how long every single kernel call took however, the tests were to determine if the solution was a success and the data co</w:t>
      </w:r>
      <w:r>
        <w:t>l</w:t>
      </w:r>
      <w:r>
        <w:t>lected proves that.</w:t>
      </w:r>
    </w:p>
    <w:p w:rsidR="00BF550A" w:rsidRDefault="00BF550A" w:rsidP="00106D1C">
      <w:pPr>
        <w:ind w:firstLine="0"/>
      </w:pPr>
    </w:p>
    <w:p w:rsidR="000104B2" w:rsidRDefault="00BF550A" w:rsidP="00106D1C">
      <w:pPr>
        <w:ind w:firstLine="0"/>
      </w:pPr>
      <w:r>
        <w:t xml:space="preserve">The visual profiler gave a lot of useful information on the use of the GPU. This data </w:t>
      </w:r>
      <w:r w:rsidR="00916EDC">
        <w:t>concerned</w:t>
      </w:r>
      <w:r>
        <w:t xml:space="preserve"> if the kernels have high branch divergence or warp time, high instru</w:t>
      </w:r>
      <w:r>
        <w:t>c</w:t>
      </w:r>
      <w:r>
        <w:t>tion replay overhead as well as high global instruction reply. This data alongside how long each kernel call took to execute was a major help in determining which optim</w:t>
      </w:r>
      <w:r>
        <w:t>i</w:t>
      </w:r>
      <w:r>
        <w:t>zations were better and why. This data was used more as a detailed view of each test rather than an overall idea because if it runs faster overall it doesn’t nece</w:t>
      </w:r>
      <w:r>
        <w:t>s</w:t>
      </w:r>
      <w:r>
        <w:t>sarily matter if the kernels have higher branching. This data was left out of most fo</w:t>
      </w:r>
      <w:r>
        <w:t>r</w:t>
      </w:r>
      <w:r>
        <w:t>mal testing because of this reason however it was used in some cases to show why one optimiz</w:t>
      </w:r>
      <w:r>
        <w:t>a</w:t>
      </w:r>
      <w:r>
        <w:t>tion was better than another.</w:t>
      </w:r>
    </w:p>
    <w:p w:rsidR="00FD1E04" w:rsidRDefault="00FD1E04" w:rsidP="00FD1E04">
      <w:pPr>
        <w:pStyle w:val="heading1"/>
      </w:pPr>
      <w:bookmarkStart w:id="45" w:name="_Toc420235244"/>
      <w:r>
        <w:t>Conclusion</w:t>
      </w:r>
      <w:bookmarkEnd w:id="45"/>
    </w:p>
    <w:p w:rsidR="00FE5F97" w:rsidRPr="00634E83" w:rsidRDefault="00FE5F97" w:rsidP="00634E83">
      <w:pPr>
        <w:ind w:firstLine="0"/>
      </w:pPr>
      <w:r>
        <w:t>This section look</w:t>
      </w:r>
      <w:r w:rsidR="00EA2BF5">
        <w:t>s at the</w:t>
      </w:r>
      <w:r>
        <w:t xml:space="preserve"> overall success of the project. It does this by first comparing it to the aims and objectives </w:t>
      </w:r>
      <w:r w:rsidR="00455E0F">
        <w:t>set at the start of the project and then how the final tes</w:t>
      </w:r>
      <w:r w:rsidR="00455E0F">
        <w:t>t</w:t>
      </w:r>
      <w:r w:rsidR="00455E0F">
        <w:t xml:space="preserve">ing, results and evaluation support the decisions made. </w:t>
      </w:r>
      <w:r w:rsidR="00906BB0">
        <w:t>After this, what has</w:t>
      </w:r>
      <w:r w:rsidR="00916EDC">
        <w:t xml:space="preserve"> been</w:t>
      </w:r>
      <w:r w:rsidR="00906BB0">
        <w:t xml:space="preserve"> learnt through the pr</w:t>
      </w:r>
      <w:r w:rsidR="00906BB0">
        <w:t>o</w:t>
      </w:r>
      <w:r w:rsidR="00906BB0">
        <w:t xml:space="preserve">cess of the project is discussed, giving insight into what went well and what could have been improved if the project was repeated. </w:t>
      </w:r>
      <w:r w:rsidR="00042C12">
        <w:t>Lastly it looks at what future work could be done after this project.</w:t>
      </w:r>
    </w:p>
    <w:p w:rsidR="00FD1E04" w:rsidRDefault="00FD1E04" w:rsidP="00042C12">
      <w:pPr>
        <w:pStyle w:val="heading2"/>
      </w:pPr>
      <w:bookmarkStart w:id="46" w:name="_Toc420235245"/>
      <w:r>
        <w:t xml:space="preserve">Aim and </w:t>
      </w:r>
      <w:r w:rsidR="00042C12">
        <w:t>O</w:t>
      </w:r>
      <w:r>
        <w:t>bjectives</w:t>
      </w:r>
      <w:bookmarkEnd w:id="46"/>
    </w:p>
    <w:p w:rsidR="00042C12" w:rsidRDefault="00042C12" w:rsidP="00042C12">
      <w:pPr>
        <w:ind w:firstLine="0"/>
      </w:pPr>
      <w:r>
        <w:t xml:space="preserve">At the start of the project, 5 objects were defined so that the end results could be measureable. </w:t>
      </w:r>
      <w:r w:rsidR="002901B5">
        <w:rPr>
          <w:lang w:val="en-GB"/>
        </w:rPr>
        <w:t xml:space="preserve">If these five objectives have been accomplished then it can be said that the overall project was a success. </w:t>
      </w:r>
      <w:r>
        <w:t>These objectives stayed the same throughout the course of the project. These 5 objectives were:</w:t>
      </w:r>
    </w:p>
    <w:p w:rsidR="00042C12" w:rsidRPr="00CE72E2" w:rsidRDefault="00042C12" w:rsidP="00042C12">
      <w:pPr>
        <w:pStyle w:val="bulletitem"/>
        <w:rPr>
          <w:lang w:val="en-GB"/>
        </w:rPr>
      </w:pPr>
      <w:r w:rsidRPr="00CE72E2">
        <w:rPr>
          <w:lang w:val="en-GB"/>
        </w:rPr>
        <w:t>Research recent attempts at implementing finite state machines on the graphics processing unit</w:t>
      </w:r>
    </w:p>
    <w:p w:rsidR="00042C12" w:rsidRPr="00CE72E2" w:rsidRDefault="00042C12" w:rsidP="00042C12">
      <w:pPr>
        <w:pStyle w:val="bulletitem"/>
        <w:rPr>
          <w:lang w:val="en-GB"/>
        </w:rPr>
      </w:pPr>
      <w:r w:rsidRPr="00CE72E2">
        <w:rPr>
          <w:lang w:val="en-GB"/>
        </w:rPr>
        <w:lastRenderedPageBreak/>
        <w:t>Design a finite state machine for use within a MMORPG</w:t>
      </w:r>
    </w:p>
    <w:p w:rsidR="00042C12" w:rsidRPr="00CE72E2" w:rsidRDefault="00042C12" w:rsidP="00042C12">
      <w:pPr>
        <w:pStyle w:val="bulletitem"/>
        <w:rPr>
          <w:lang w:val="en-GB"/>
        </w:rPr>
      </w:pPr>
      <w:r w:rsidRPr="00CE72E2">
        <w:rPr>
          <w:lang w:val="en-GB"/>
        </w:rPr>
        <w:t>Implement a CPU version of the finite state machine</w:t>
      </w:r>
    </w:p>
    <w:p w:rsidR="00042C12" w:rsidRPr="00CE72E2" w:rsidRDefault="00042C12" w:rsidP="00042C12">
      <w:pPr>
        <w:pStyle w:val="bulletitem"/>
        <w:rPr>
          <w:lang w:val="en-GB"/>
        </w:rPr>
      </w:pPr>
      <w:r w:rsidRPr="00CE72E2">
        <w:rPr>
          <w:lang w:val="en-GB"/>
        </w:rPr>
        <w:t>Create a GPU implementation of the same finite state machine</w:t>
      </w:r>
    </w:p>
    <w:p w:rsidR="00042C12" w:rsidRPr="00CE72E2" w:rsidRDefault="00042C12" w:rsidP="00042C12">
      <w:pPr>
        <w:pStyle w:val="bulletitem"/>
        <w:rPr>
          <w:lang w:val="en-GB"/>
        </w:rPr>
      </w:pPr>
      <w:r w:rsidRPr="00CE72E2">
        <w:rPr>
          <w:lang w:val="en-GB"/>
        </w:rPr>
        <w:t>Develop potential GPU optimisations</w:t>
      </w:r>
    </w:p>
    <w:p w:rsidR="00042C12" w:rsidRPr="002876AA" w:rsidRDefault="00042C12" w:rsidP="002876AA">
      <w:pPr>
        <w:pStyle w:val="bulletitem"/>
        <w:rPr>
          <w:lang w:val="en-GB"/>
        </w:rPr>
      </w:pPr>
      <w:r w:rsidRPr="00CE72E2">
        <w:rPr>
          <w:lang w:val="en-GB"/>
        </w:rPr>
        <w:t xml:space="preserve">Asses CPU and GPU implementations over a range of agent quantities </w:t>
      </w:r>
    </w:p>
    <w:p w:rsidR="00B83885" w:rsidRDefault="002901B5" w:rsidP="00042C12">
      <w:pPr>
        <w:pStyle w:val="p1a"/>
        <w:rPr>
          <w:lang w:val="en-GB"/>
        </w:rPr>
      </w:pPr>
      <w:r>
        <w:rPr>
          <w:lang w:val="en-GB"/>
        </w:rPr>
        <w:t xml:space="preserve">All of these objectives can be seen as accomplished so generally the project can be seen as a success. A solution that fits each criteria required by it was developed and even some work past this so these targets can be seen has generally smart targets. Even though the project was a success doesn’t mean </w:t>
      </w:r>
      <w:r w:rsidR="0098114B">
        <w:rPr>
          <w:lang w:val="en-GB"/>
        </w:rPr>
        <w:t>it was as successful as it could have been</w:t>
      </w:r>
      <w:r>
        <w:rPr>
          <w:lang w:val="en-GB"/>
        </w:rPr>
        <w:t>. More research could have been undertaken before the development of the system as well as more optimiz</w:t>
      </w:r>
      <w:r>
        <w:rPr>
          <w:lang w:val="en-GB"/>
        </w:rPr>
        <w:t>a</w:t>
      </w:r>
      <w:r>
        <w:rPr>
          <w:lang w:val="en-GB"/>
        </w:rPr>
        <w:t xml:space="preserve">tions developed however with the time frame of the project </w:t>
      </w:r>
      <w:r w:rsidR="00601708">
        <w:rPr>
          <w:lang w:val="en-GB"/>
        </w:rPr>
        <w:t>this was all that could be ma</w:t>
      </w:r>
      <w:r w:rsidR="00601708">
        <w:rPr>
          <w:lang w:val="en-GB"/>
        </w:rPr>
        <w:t>n</w:t>
      </w:r>
      <w:r w:rsidR="00601708">
        <w:rPr>
          <w:lang w:val="en-GB"/>
        </w:rPr>
        <w:t>aged.</w:t>
      </w:r>
    </w:p>
    <w:p w:rsidR="00FD1E04" w:rsidRDefault="00FD1E04" w:rsidP="00572D51">
      <w:pPr>
        <w:pStyle w:val="heading2"/>
      </w:pPr>
      <w:bookmarkStart w:id="47" w:name="_Toc420235246"/>
      <w:r>
        <w:t>Wha</w:t>
      </w:r>
      <w:r w:rsidR="002E1B47">
        <w:t>t Went Well and What Could have Been Improved</w:t>
      </w:r>
      <w:bookmarkEnd w:id="47"/>
    </w:p>
    <w:p w:rsidR="00572D51" w:rsidRDefault="0098114B" w:rsidP="00572D51">
      <w:pPr>
        <w:ind w:firstLine="0"/>
      </w:pPr>
      <w:r>
        <w:t>A lot has been learnt</w:t>
      </w:r>
      <w:r w:rsidR="002E1B47">
        <w:t xml:space="preserve"> through the course of the project, a deeper understanding of the GPU as well as its application to </w:t>
      </w:r>
      <w:r>
        <w:t>non-graphical</w:t>
      </w:r>
      <w:r w:rsidR="002E1B47">
        <w:t xml:space="preserve"> based tasks has been developed. As well as this, </w:t>
      </w:r>
      <w:r>
        <w:t xml:space="preserve">specifically its </w:t>
      </w:r>
      <w:r w:rsidR="002E1B47">
        <w:t>a</w:t>
      </w:r>
      <w:r>
        <w:t>pplication</w:t>
      </w:r>
      <w:r w:rsidR="002E1B47">
        <w:t xml:space="preserve"> to MMORPG AI has been explored to see if it could be a performance booster for modern implementations.</w:t>
      </w:r>
    </w:p>
    <w:p w:rsidR="002E1B47" w:rsidRDefault="002E1B47" w:rsidP="00572D51">
      <w:pPr>
        <w:ind w:firstLine="0"/>
      </w:pPr>
    </w:p>
    <w:p w:rsidR="002E1B47" w:rsidRDefault="002E1B47" w:rsidP="00572D51">
      <w:pPr>
        <w:ind w:firstLine="0"/>
      </w:pPr>
      <w:r>
        <w:t>The development of optimizations in different areas has been accomplished to attempt to determine whic</w:t>
      </w:r>
      <w:r w:rsidR="002876AA">
        <w:t xml:space="preserve">h areas are best for optimization towards MMORPGS. A wide range of these have been explored as well as primarily having a FSM on the GPU.  </w:t>
      </w:r>
      <w:r w:rsidR="00C5420B">
        <w:t xml:space="preserve">The optimizations that have been developed </w:t>
      </w:r>
      <w:r w:rsidR="00841078">
        <w:t>had a high</w:t>
      </w:r>
      <w:r w:rsidR="00294D5E">
        <w:t xml:space="preserve"> amount of time spent on each one of them to try and fully utilize the </w:t>
      </w:r>
      <w:r w:rsidR="00841078">
        <w:t xml:space="preserve">idea behind </w:t>
      </w:r>
      <w:r w:rsidR="00294D5E">
        <w:t>optimization.</w:t>
      </w:r>
    </w:p>
    <w:p w:rsidR="00294D5E" w:rsidRDefault="00294D5E" w:rsidP="00572D51">
      <w:pPr>
        <w:ind w:firstLine="0"/>
      </w:pPr>
    </w:p>
    <w:p w:rsidR="004F2802" w:rsidRDefault="00294D5E" w:rsidP="00572D51">
      <w:pPr>
        <w:ind w:firstLine="0"/>
      </w:pPr>
      <w:r>
        <w:t>Even though there were a range of optimizations developed, more time coul</w:t>
      </w:r>
      <w:r w:rsidR="00841078">
        <w:t>d have been spent exploring</w:t>
      </w:r>
      <w:r>
        <w:t xml:space="preserve"> more direction instead of using time on fine tuning each one. </w:t>
      </w:r>
      <w:r w:rsidR="00C10735">
        <w:t>M</w:t>
      </w:r>
      <w:r>
        <w:t>ore direc</w:t>
      </w:r>
      <w:r w:rsidR="00DB286A">
        <w:t>tions could have been explor</w:t>
      </w:r>
      <w:r>
        <w:t>ed and</w:t>
      </w:r>
      <w:r w:rsidR="00C10735">
        <w:t xml:space="preserve"> these could have</w:t>
      </w:r>
      <w:r>
        <w:t xml:space="preserve"> potentially yielded be</w:t>
      </w:r>
      <w:r>
        <w:t>t</w:t>
      </w:r>
      <w:r>
        <w:t>ter results. One example of this could have been attempting to exploit</w:t>
      </w:r>
      <w:r w:rsidR="00DB286A">
        <w:t xml:space="preserve"> the shared memory because eventually the main probl</w:t>
      </w:r>
      <w:r w:rsidR="004F2802">
        <w:t>em isolated by the visual profiler was the low glo</w:t>
      </w:r>
      <w:r w:rsidR="004F2802">
        <w:t>b</w:t>
      </w:r>
      <w:r w:rsidR="004F2802">
        <w:t>al memory store and load efficiency. This isn’t directly the use of shared memory however, it is how the memory is being accessed and using shared memory in co</w:t>
      </w:r>
      <w:r w:rsidR="004F2802">
        <w:t>n</w:t>
      </w:r>
      <w:r w:rsidR="004F2802">
        <w:t>junction with other fixes could help solve this.</w:t>
      </w:r>
    </w:p>
    <w:p w:rsidR="00FD1E04" w:rsidRDefault="00FD1E04" w:rsidP="004F2802">
      <w:pPr>
        <w:pStyle w:val="heading2"/>
      </w:pPr>
      <w:bookmarkStart w:id="48" w:name="_Toc420235247"/>
      <w:r>
        <w:t>Further Work</w:t>
      </w:r>
      <w:bookmarkEnd w:id="48"/>
    </w:p>
    <w:p w:rsidR="004F2802" w:rsidRDefault="00DF5B96" w:rsidP="004F2802">
      <w:pPr>
        <w:ind w:firstLine="0"/>
      </w:pPr>
      <w:r>
        <w:t>There are a lot of directions further work could be carried out</w:t>
      </w:r>
      <w:r w:rsidR="00C10735">
        <w:t xml:space="preserve"> after this project</w:t>
      </w:r>
      <w:r>
        <w:t>. The o</w:t>
      </w:r>
      <w:r>
        <w:t>b</w:t>
      </w:r>
      <w:r>
        <w:t xml:space="preserve">vious direction would be to look at further optimizations to reduce branching or to reduce the </w:t>
      </w:r>
      <w:r w:rsidR="00C10735">
        <w:t>time taken on broadphasing the</w:t>
      </w:r>
      <w:r>
        <w:t xml:space="preserve"> agents. Even though these may be good d</w:t>
      </w:r>
      <w:r>
        <w:t>i</w:t>
      </w:r>
      <w:r>
        <w:t>rections of research, there may be more benefit in attempt</w:t>
      </w:r>
      <w:r w:rsidR="00C10735">
        <w:t>ing</w:t>
      </w:r>
      <w:r>
        <w:t xml:space="preserve"> to use the sorted data for further optimizations. The sorted data allows for a </w:t>
      </w:r>
      <w:r w:rsidR="00C10735">
        <w:t>wide range of direction into how this system can be optimized further</w:t>
      </w:r>
      <w:r>
        <w:t>. The state and transitions functions can have a di</w:t>
      </w:r>
      <w:r>
        <w:t>f</w:t>
      </w:r>
      <w:r>
        <w:t xml:space="preserve">ferent number of threads ran </w:t>
      </w:r>
      <w:r w:rsidR="00B10BC3">
        <w:t xml:space="preserve">per call to allow for a more parallel approach to the </w:t>
      </w:r>
      <w:r w:rsidR="00B10BC3">
        <w:lastRenderedPageBreak/>
        <w:t xml:space="preserve">problem to be </w:t>
      </w:r>
      <w:r w:rsidR="005D2F1B">
        <w:t>a</w:t>
      </w:r>
      <w:r w:rsidR="005D2F1B">
        <w:t>t</w:t>
      </w:r>
      <w:r w:rsidR="005D2F1B">
        <w:t>tempt</w:t>
      </w:r>
      <w:r w:rsidR="00C10735">
        <w:t>ed</w:t>
      </w:r>
      <w:r w:rsidR="005D2F1B">
        <w:t>. The memory can also be more contiguously iterated through if the agents’ data is coalesced which was eventually the major problem with the sol</w:t>
      </w:r>
      <w:r w:rsidR="005D2F1B">
        <w:t>u</w:t>
      </w:r>
      <w:r w:rsidR="005D2F1B">
        <w:t>tion deve</w:t>
      </w:r>
      <w:r w:rsidR="005D2F1B">
        <w:t>l</w:t>
      </w:r>
      <w:r w:rsidR="005D2F1B">
        <w:t>oped in this project.</w:t>
      </w:r>
    </w:p>
    <w:p w:rsidR="00567146" w:rsidRDefault="00567146" w:rsidP="004F2802">
      <w:pPr>
        <w:ind w:firstLine="0"/>
      </w:pPr>
    </w:p>
    <w:p w:rsidR="00567146" w:rsidRPr="004F2802" w:rsidRDefault="00567146" w:rsidP="004F2802">
      <w:pPr>
        <w:ind w:firstLine="0"/>
      </w:pPr>
      <w:r>
        <w:t>Another direction future work could look into is different complexities of finite state machines. This solution only uses the basic MMORPG AI FSM however, there are multiple more and less complex AIs in MMORPGS. Hierarchical Finite State m</w:t>
      </w:r>
      <w:r>
        <w:t>a</w:t>
      </w:r>
      <w:r>
        <w:t>chines could be looked at and</w:t>
      </w:r>
      <w:r w:rsidR="0098114B">
        <w:t xml:space="preserve"> see</w:t>
      </w:r>
      <w:r w:rsidR="006F6CA4">
        <w:t xml:space="preserve"> how they perform on the GPU. The higher level states could be run on separate kernel calls to attempt to reduce divergence further. Fuzzy logic or goal orientated action planning on the GPU would be other interesting topics of research related to this project.</w:t>
      </w:r>
    </w:p>
    <w:p w:rsidR="00FD1E04" w:rsidRDefault="00FD1E04" w:rsidP="004F2802">
      <w:pPr>
        <w:pStyle w:val="heading2"/>
      </w:pPr>
      <w:bookmarkStart w:id="49" w:name="_Toc420235248"/>
      <w:r>
        <w:t>Summary</w:t>
      </w:r>
      <w:bookmarkEnd w:id="49"/>
    </w:p>
    <w:p w:rsidR="004F222C" w:rsidRDefault="00285EBC" w:rsidP="006F6CA4">
      <w:pPr>
        <w:ind w:firstLine="0"/>
      </w:pPr>
      <w:r>
        <w:t>As a whole, the project met the aims set for it as well as delving a little further with the main limiting factor being the time frame set with the project. The tests results proved that using the GPU for calculating FSMs is a possi</w:t>
      </w:r>
      <w:r w:rsidR="004F222C">
        <w:t>ble solution and for most agent</w:t>
      </w:r>
      <w:r>
        <w:t xml:space="preserve"> counts is far superior to the CPU implementation, reaching up to 14 times fas</w:t>
      </w:r>
      <w:r>
        <w:t>t</w:t>
      </w:r>
      <w:r>
        <w:t>ers.</w:t>
      </w:r>
      <w:r w:rsidR="004F222C">
        <w:t xml:space="preserve"> Different optimizations we</w:t>
      </w:r>
      <w:r w:rsidR="0098114B">
        <w:t>re developed then</w:t>
      </w:r>
      <w:r w:rsidR="004F222C">
        <w:t xml:space="preserve"> when they are best to be used was d</w:t>
      </w:r>
      <w:r w:rsidR="004F222C">
        <w:t>e</w:t>
      </w:r>
      <w:r w:rsidR="004F222C">
        <w:t>termined by the test data.</w:t>
      </w:r>
    </w:p>
    <w:p w:rsidR="004F222C" w:rsidRDefault="004F222C" w:rsidP="006F6CA4">
      <w:pPr>
        <w:ind w:firstLine="0"/>
      </w:pPr>
    </w:p>
    <w:p w:rsidR="004F222C" w:rsidRDefault="004F222C" w:rsidP="006F6CA4">
      <w:pPr>
        <w:ind w:firstLine="0"/>
      </w:pPr>
      <w:r>
        <w:t>The testing phase brought up interesting results that in some cases were not expected. Although m</w:t>
      </w:r>
      <w:r w:rsidR="0098114B">
        <w:t>ore testing could have been undertaken</w:t>
      </w:r>
      <w:r>
        <w:t xml:space="preserve"> on different levels of hardware to see how well the implementation adapts, this would not be necessary for this</w:t>
      </w:r>
      <w:r w:rsidR="0098114B">
        <w:t xml:space="preserve"> solution as it is aimed at industry </w:t>
      </w:r>
      <w:r>
        <w:t>hardware and not the consumers hardware as it would be run on the server.</w:t>
      </w:r>
    </w:p>
    <w:p w:rsidR="004F222C" w:rsidRDefault="004F222C" w:rsidP="006F6CA4">
      <w:pPr>
        <w:ind w:firstLine="0"/>
      </w:pPr>
    </w:p>
    <w:p w:rsidR="00D417AE" w:rsidRPr="00567146" w:rsidRDefault="004F222C" w:rsidP="006F6CA4">
      <w:pPr>
        <w:ind w:firstLine="0"/>
      </w:pPr>
      <w:r>
        <w:t xml:space="preserve">Further work can still be done </w:t>
      </w:r>
      <w:r w:rsidR="00D417AE">
        <w:t xml:space="preserve">in areas covered in this project </w:t>
      </w:r>
      <w:r w:rsidR="0098114B">
        <w:t>as well as</w:t>
      </w:r>
      <w:r w:rsidR="00D417AE">
        <w:t>, there are also</w:t>
      </w:r>
      <w:r w:rsidR="0098114B">
        <w:t xml:space="preserve"> being</w:t>
      </w:r>
      <w:r w:rsidR="00D417AE">
        <w:t xml:space="preserve"> different directions additional research could take. Other research could look at </w:t>
      </w:r>
      <w:r w:rsidR="00F6092C">
        <w:t>hie</w:t>
      </w:r>
      <w:r w:rsidR="00F6092C">
        <w:t>r</w:t>
      </w:r>
      <w:r w:rsidR="00F6092C">
        <w:t>archical</w:t>
      </w:r>
      <w:r w:rsidR="00D417AE">
        <w:t xml:space="preserve"> finite state machines, goal orientated action planning and even fuzzy logic to be i</w:t>
      </w:r>
      <w:r w:rsidR="00D417AE">
        <w:t>m</w:t>
      </w:r>
      <w:r w:rsidR="00D417AE">
        <w:t>plemented onto the GPU for use within other games.</w:t>
      </w:r>
    </w:p>
    <w:p w:rsidR="00FD1E04" w:rsidRPr="00FD1E04" w:rsidRDefault="00FD1E04" w:rsidP="00FD1E04"/>
    <w:p w:rsidR="00F6092C" w:rsidRDefault="00F6092C">
      <w:pPr>
        <w:overflowPunct/>
        <w:autoSpaceDE/>
        <w:autoSpaceDN/>
        <w:adjustRightInd/>
        <w:spacing w:line="240" w:lineRule="auto"/>
        <w:ind w:firstLine="0"/>
        <w:jc w:val="left"/>
        <w:textAlignment w:val="auto"/>
        <w:rPr>
          <w:b/>
          <w:bCs/>
          <w:iCs/>
          <w:lang w:val="en-GB"/>
        </w:rPr>
      </w:pPr>
      <w:r>
        <w:rPr>
          <w:lang w:val="en-GB"/>
        </w:rPr>
        <w:br w:type="page"/>
      </w:r>
    </w:p>
    <w:p w:rsidR="00804E5B" w:rsidRPr="00CE72E2" w:rsidRDefault="0032067F" w:rsidP="00017623">
      <w:pPr>
        <w:pStyle w:val="heading1"/>
        <w:rPr>
          <w:lang w:val="en-GB"/>
        </w:rPr>
      </w:pPr>
      <w:bookmarkStart w:id="50" w:name="_Toc420235249"/>
      <w:r w:rsidRPr="00CE72E2">
        <w:rPr>
          <w:lang w:val="en-GB"/>
        </w:rPr>
        <w:lastRenderedPageBreak/>
        <w:t>References</w:t>
      </w:r>
      <w:bookmarkEnd w:id="50"/>
    </w:p>
    <w:p w:rsidR="0032067F" w:rsidRPr="00CE72E2" w:rsidRDefault="0032067F" w:rsidP="00AB4058">
      <w:pPr>
        <w:pStyle w:val="p1a"/>
      </w:pPr>
      <w:r w:rsidRPr="00CE72E2">
        <w:t>[1] Anderson, E. F. (2003). Playing Smart - Artificial Intelligence in Computer Games.</w:t>
      </w:r>
    </w:p>
    <w:p w:rsidR="0032067F" w:rsidRPr="00CE72E2" w:rsidRDefault="0032067F" w:rsidP="00AB4058">
      <w:pPr>
        <w:rPr>
          <w:lang w:val="en-GB"/>
        </w:rPr>
      </w:pPr>
    </w:p>
    <w:p w:rsidR="0032067F" w:rsidRPr="00CE72E2" w:rsidRDefault="00110490" w:rsidP="00AB4058">
      <w:pPr>
        <w:ind w:firstLine="0"/>
        <w:rPr>
          <w:lang w:val="en-GB"/>
        </w:rPr>
      </w:pPr>
      <w:r w:rsidRPr="00CE72E2">
        <w:rPr>
          <w:lang w:val="en-GB"/>
        </w:rPr>
        <w:t>[2] Carneiro, T. (201</w:t>
      </w:r>
      <w:r w:rsidR="0032067F" w:rsidRPr="00CE72E2">
        <w:rPr>
          <w:lang w:val="en-GB"/>
        </w:rPr>
        <w:t>1). A New Parallel Schema for Branch-and-Bound Algorithms Using GPGPU . 23rd International Symposium on Computer Architecture and High Performance Computing.</w:t>
      </w:r>
    </w:p>
    <w:p w:rsidR="0032067F" w:rsidRPr="00CE72E2" w:rsidRDefault="0032067F" w:rsidP="00AB4058">
      <w:pPr>
        <w:rPr>
          <w:lang w:val="en-GB"/>
        </w:rPr>
      </w:pPr>
    </w:p>
    <w:p w:rsidR="0032067F" w:rsidRPr="00CE72E2" w:rsidRDefault="00036055" w:rsidP="00AB4058">
      <w:pPr>
        <w:ind w:firstLine="0"/>
        <w:rPr>
          <w:lang w:val="en-GB"/>
        </w:rPr>
      </w:pPr>
      <w:r w:rsidRPr="00CE72E2">
        <w:rPr>
          <w:lang w:val="en-GB"/>
        </w:rPr>
        <w:t>[3]</w:t>
      </w:r>
      <w:r w:rsidR="002F4FD6" w:rsidRPr="00CE72E2">
        <w:rPr>
          <w:shd w:val="clear" w:color="auto" w:fill="FFFFFF"/>
          <w:lang w:val="en-GB"/>
        </w:rPr>
        <w:t xml:space="preserve"> </w:t>
      </w:r>
      <w:r w:rsidR="00D15F97" w:rsidRPr="00CE72E2">
        <w:rPr>
          <w:shd w:val="clear" w:color="auto" w:fill="FFFFFF"/>
          <w:lang w:val="en-GB"/>
        </w:rPr>
        <w:t>Nareyek, A. (2004). AI in computer games. Queue, 1(10), 58.</w:t>
      </w:r>
    </w:p>
    <w:p w:rsidR="00036055" w:rsidRPr="00CE72E2" w:rsidRDefault="00036055" w:rsidP="00AB4058">
      <w:pPr>
        <w:rPr>
          <w:lang w:val="en-GB"/>
        </w:rPr>
      </w:pPr>
    </w:p>
    <w:p w:rsidR="00036055" w:rsidRPr="00CE72E2" w:rsidRDefault="00036055" w:rsidP="00AB4058">
      <w:pPr>
        <w:ind w:firstLine="0"/>
        <w:rPr>
          <w:lang w:val="en-GB"/>
        </w:rPr>
      </w:pPr>
      <w:r w:rsidRPr="00CE72E2">
        <w:rPr>
          <w:lang w:val="en-GB"/>
        </w:rPr>
        <w:t>[4] Thompson, T. (2008). An Evaluation of the Benefits of Look-Ahead in Pac-Man. IEEE Symposium on Computational Intelligence and Games.</w:t>
      </w:r>
    </w:p>
    <w:p w:rsidR="00906ED4" w:rsidRPr="00CE72E2" w:rsidRDefault="00906ED4" w:rsidP="00AB4058">
      <w:pPr>
        <w:rPr>
          <w:lang w:val="en-GB"/>
        </w:rPr>
      </w:pPr>
    </w:p>
    <w:p w:rsidR="00906ED4" w:rsidRPr="00CE72E2" w:rsidRDefault="00906ED4" w:rsidP="00AB4058">
      <w:pPr>
        <w:ind w:firstLine="0"/>
        <w:rPr>
          <w:lang w:val="en-GB"/>
        </w:rPr>
      </w:pPr>
      <w:r w:rsidRPr="00CE72E2">
        <w:rPr>
          <w:lang w:val="en-GB"/>
        </w:rPr>
        <w:t xml:space="preserve">[5] </w:t>
      </w:r>
      <w:r w:rsidR="00D15F97" w:rsidRPr="00CE72E2">
        <w:rPr>
          <w:lang w:val="en-GB"/>
        </w:rPr>
        <w:t>Douceur, J. R., Lorch, J. R., Uyeda, F., &amp; Wood, R. C. (2007). Enhancing game-server AI with distributed client computation. Proceedings of NOSSDAV’07.</w:t>
      </w:r>
    </w:p>
    <w:p w:rsidR="000B4630" w:rsidRPr="00CE72E2" w:rsidRDefault="000B4630" w:rsidP="00AB4058">
      <w:pPr>
        <w:rPr>
          <w:lang w:val="en-GB"/>
        </w:rPr>
      </w:pPr>
    </w:p>
    <w:p w:rsidR="00036055" w:rsidRPr="00CE72E2" w:rsidRDefault="00906ED4" w:rsidP="00AB4058">
      <w:pPr>
        <w:ind w:firstLine="0"/>
        <w:rPr>
          <w:lang w:val="en-GB"/>
        </w:rPr>
      </w:pPr>
      <w:r w:rsidRPr="00CE72E2">
        <w:rPr>
          <w:lang w:val="en-GB"/>
        </w:rPr>
        <w:t>[6</w:t>
      </w:r>
      <w:r w:rsidR="000B4630" w:rsidRPr="00CE72E2">
        <w:rPr>
          <w:lang w:val="en-GB"/>
        </w:rPr>
        <w:t xml:space="preserve">] </w:t>
      </w:r>
      <w:r w:rsidR="00D15F97" w:rsidRPr="00CE72E2">
        <w:rPr>
          <w:lang w:val="en-GB"/>
        </w:rPr>
        <w:t>Abshoff, M., Pernet, C., &amp; Days, S. A. G. E. (2008). Efficient exact linear algebra over GPU. Presentation, August.</w:t>
      </w:r>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t>[7</w:t>
      </w:r>
      <w:r w:rsidR="00990BA1" w:rsidRPr="00CE72E2">
        <w:rPr>
          <w:lang w:val="en-GB"/>
        </w:rPr>
        <w:t xml:space="preserve">] </w:t>
      </w:r>
      <w:r w:rsidR="00D15F97" w:rsidRPr="00CE72E2">
        <w:rPr>
          <w:lang w:val="en-GB"/>
        </w:rPr>
        <w:t>Owens, J. D., Luebke, D., Govindaraju, N., Harris, M., Krüger, J., Lefohn, A. E., &amp; Purcell, T. J. (2007, March). A Survey of general</w:t>
      </w:r>
      <w:r w:rsidR="00D15F97" w:rsidRPr="00CE72E2">
        <w:rPr>
          <w:rFonts w:ascii="Cambria Math" w:hAnsi="Cambria Math" w:cs="Cambria Math"/>
          <w:lang w:val="en-GB"/>
        </w:rPr>
        <w:t>‐</w:t>
      </w:r>
      <w:r w:rsidR="00D15F97" w:rsidRPr="00CE72E2">
        <w:rPr>
          <w:lang w:val="en-GB"/>
        </w:rPr>
        <w:t>purpose computation on graphics hardware. In Computer graphics forum (Vol. 26, No. 1, pp. 80-113). Blackwell Pu</w:t>
      </w:r>
      <w:r w:rsidR="00D15F97" w:rsidRPr="00CE72E2">
        <w:rPr>
          <w:lang w:val="en-GB"/>
        </w:rPr>
        <w:t>b</w:t>
      </w:r>
      <w:r w:rsidR="00D15F97" w:rsidRPr="00CE72E2">
        <w:rPr>
          <w:lang w:val="en-GB"/>
        </w:rPr>
        <w:t>lishing Ltd.</w:t>
      </w:r>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t>[8</w:t>
      </w:r>
      <w:r w:rsidR="00990BA1" w:rsidRPr="00CE72E2">
        <w:rPr>
          <w:lang w:val="en-GB"/>
        </w:rPr>
        <w:t xml:space="preserve">] </w:t>
      </w:r>
      <w:r w:rsidR="00CB1CA2" w:rsidRPr="00CE72E2">
        <w:rPr>
          <w:lang w:val="en-GB"/>
        </w:rPr>
        <w:t>Kessenich, J., Baldwin, D., &amp; Rost, R. (2004). The opengl shading language. La</w:t>
      </w:r>
      <w:r w:rsidR="00CB1CA2" w:rsidRPr="00CE72E2">
        <w:rPr>
          <w:lang w:val="en-GB"/>
        </w:rPr>
        <w:t>n</w:t>
      </w:r>
      <w:r w:rsidR="00CB1CA2" w:rsidRPr="00CE72E2">
        <w:rPr>
          <w:lang w:val="en-GB"/>
        </w:rPr>
        <w:t>guage version, 1.</w:t>
      </w:r>
    </w:p>
    <w:p w:rsidR="00030641" w:rsidRPr="00CE72E2" w:rsidRDefault="00030641" w:rsidP="00AB4058">
      <w:pPr>
        <w:rPr>
          <w:lang w:val="en-GB"/>
        </w:rPr>
      </w:pPr>
    </w:p>
    <w:p w:rsidR="00030641" w:rsidRPr="00CE72E2" w:rsidRDefault="00030641" w:rsidP="00AB4058">
      <w:pPr>
        <w:ind w:firstLine="0"/>
        <w:rPr>
          <w:lang w:val="en-GB"/>
        </w:rPr>
      </w:pPr>
      <w:r w:rsidRPr="00CE72E2">
        <w:rPr>
          <w:lang w:val="en-GB"/>
        </w:rPr>
        <w:t>[</w:t>
      </w:r>
      <w:r w:rsidR="00906ED4" w:rsidRPr="00CE72E2">
        <w:rPr>
          <w:lang w:val="en-GB"/>
        </w:rPr>
        <w:t>9</w:t>
      </w:r>
      <w:r w:rsidRPr="00CE72E2">
        <w:rPr>
          <w:lang w:val="en-GB"/>
        </w:rPr>
        <w:t>] D'Souza, R. M. (2007). SUGARSCAPE ON STEROIDS: SIMULATING OVER A MILLION AGENTS AT INTERACTIVE RATES. Proceedings of Agent2007 conference.</w:t>
      </w:r>
    </w:p>
    <w:p w:rsidR="002F4FD6" w:rsidRPr="00CE72E2" w:rsidRDefault="002F4FD6" w:rsidP="00AB4058">
      <w:pPr>
        <w:rPr>
          <w:lang w:val="en-GB"/>
        </w:rPr>
      </w:pPr>
    </w:p>
    <w:p w:rsidR="00030641" w:rsidRPr="00CE72E2" w:rsidRDefault="00BE12C8" w:rsidP="00AB4058">
      <w:pPr>
        <w:ind w:firstLine="0"/>
        <w:rPr>
          <w:lang w:val="en-GB"/>
        </w:rPr>
      </w:pPr>
      <w:r w:rsidRPr="00CE72E2">
        <w:rPr>
          <w:lang w:val="en-GB"/>
        </w:rPr>
        <w:t>[</w:t>
      </w:r>
      <w:r w:rsidR="00906ED4" w:rsidRPr="00CE72E2">
        <w:rPr>
          <w:lang w:val="en-GB"/>
        </w:rPr>
        <w:t>10</w:t>
      </w:r>
      <w:r w:rsidRPr="00CE72E2">
        <w:rPr>
          <w:lang w:val="en-GB"/>
        </w:rPr>
        <w:t xml:space="preserve">] </w:t>
      </w:r>
      <w:r w:rsidR="00D15F97" w:rsidRPr="00CE72E2">
        <w:rPr>
          <w:color w:val="222222"/>
          <w:shd w:val="clear" w:color="auto" w:fill="FFFFFF"/>
        </w:rPr>
        <w:t>Nvidia, C.U.D.A. (2007). Compute unified device architecture programming guide.</w:t>
      </w:r>
    </w:p>
    <w:p w:rsidR="00BE12C8" w:rsidRPr="00CE72E2" w:rsidRDefault="00BE12C8" w:rsidP="00AB4058">
      <w:pPr>
        <w:rPr>
          <w:lang w:val="en-GB"/>
        </w:rPr>
      </w:pPr>
    </w:p>
    <w:p w:rsidR="00BE12C8" w:rsidRPr="00CE72E2" w:rsidRDefault="00906ED4" w:rsidP="00AB4058">
      <w:pPr>
        <w:ind w:firstLine="0"/>
        <w:rPr>
          <w:lang w:val="en-GB"/>
        </w:rPr>
      </w:pPr>
      <w:r w:rsidRPr="00CE72E2">
        <w:rPr>
          <w:lang w:val="en-GB"/>
        </w:rPr>
        <w:t>[11</w:t>
      </w:r>
      <w:r w:rsidR="00BE12C8" w:rsidRPr="00CE72E2">
        <w:rPr>
          <w:lang w:val="en-GB"/>
        </w:rPr>
        <w:t>]</w:t>
      </w:r>
      <w:r w:rsidR="002F4FD6" w:rsidRPr="00CE72E2">
        <w:rPr>
          <w:lang w:val="en-GB"/>
        </w:rPr>
        <w:t xml:space="preserve"> </w:t>
      </w:r>
      <w:r w:rsidR="00D15F97" w:rsidRPr="00CE72E2">
        <w:rPr>
          <w:shd w:val="clear" w:color="auto" w:fill="FFFFFF"/>
          <w:lang w:val="en-GB"/>
        </w:rPr>
        <w:t>Khronos OpenCL Working Group. (2008). The opencl specification. version, 1(29), 8.</w:t>
      </w:r>
    </w:p>
    <w:p w:rsidR="0059193B" w:rsidRPr="00CE72E2" w:rsidRDefault="0059193B" w:rsidP="00AB4058">
      <w:pPr>
        <w:rPr>
          <w:lang w:val="en-GB"/>
        </w:rPr>
      </w:pPr>
    </w:p>
    <w:p w:rsidR="0059193B" w:rsidRPr="00CE72E2" w:rsidRDefault="00906ED4" w:rsidP="00AB4058">
      <w:pPr>
        <w:ind w:firstLine="0"/>
        <w:rPr>
          <w:lang w:val="en-GB"/>
        </w:rPr>
      </w:pPr>
      <w:r w:rsidRPr="00CE72E2">
        <w:rPr>
          <w:lang w:val="en-GB"/>
        </w:rPr>
        <w:t>[12</w:t>
      </w:r>
      <w:r w:rsidR="0059193B" w:rsidRPr="00CE72E2">
        <w:rPr>
          <w:lang w:val="en-GB"/>
        </w:rPr>
        <w:t xml:space="preserve">] </w:t>
      </w:r>
      <w:r w:rsidR="00D15F97" w:rsidRPr="00CE72E2">
        <w:rPr>
          <w:shd w:val="clear" w:color="auto" w:fill="FFFFFF"/>
          <w:lang w:val="en-GB"/>
        </w:rPr>
        <w:t>Thibieroz, N., &amp; Cebenoyan, C. (2010). Directcompute performance on dx11 hardware. In Proceedings of the Game Developers Conference.</w:t>
      </w:r>
    </w:p>
    <w:p w:rsidR="001223FF" w:rsidRPr="00CE72E2" w:rsidRDefault="001223FF" w:rsidP="00AB4058">
      <w:pPr>
        <w:rPr>
          <w:lang w:val="en-GB"/>
        </w:rPr>
      </w:pPr>
    </w:p>
    <w:p w:rsidR="001223FF" w:rsidRPr="00CE72E2" w:rsidRDefault="001223FF" w:rsidP="00AB4058">
      <w:pPr>
        <w:ind w:firstLine="0"/>
        <w:rPr>
          <w:lang w:val="en-GB"/>
        </w:rPr>
      </w:pPr>
      <w:r w:rsidRPr="00CE72E2">
        <w:rPr>
          <w:lang w:val="en-GB"/>
        </w:rPr>
        <w:t>[1</w:t>
      </w:r>
      <w:r w:rsidR="00906ED4" w:rsidRPr="00CE72E2">
        <w:rPr>
          <w:lang w:val="en-GB"/>
        </w:rPr>
        <w:t>3</w:t>
      </w:r>
      <w:r w:rsidRPr="00CE72E2">
        <w:rPr>
          <w:lang w:val="en-GB"/>
        </w:rPr>
        <w:t>] Rudomín, I. (2005). Fragment Shaders for Agent Animation using Finite State Machines. Simulation Modelling Practice and Theory, 741-751.</w:t>
      </w:r>
    </w:p>
    <w:p w:rsidR="00376FC1" w:rsidRPr="00CE72E2" w:rsidRDefault="00376FC1" w:rsidP="00AB4058">
      <w:pPr>
        <w:rPr>
          <w:lang w:val="en-GB"/>
        </w:rPr>
      </w:pPr>
    </w:p>
    <w:p w:rsidR="0040498F" w:rsidRPr="00CE72E2" w:rsidRDefault="00906ED4" w:rsidP="00AB4058">
      <w:pPr>
        <w:ind w:firstLine="0"/>
        <w:rPr>
          <w:lang w:val="en-GB"/>
        </w:rPr>
      </w:pPr>
      <w:r w:rsidRPr="00CE72E2">
        <w:rPr>
          <w:lang w:val="en-GB"/>
        </w:rPr>
        <w:lastRenderedPageBreak/>
        <w:t>[14</w:t>
      </w:r>
      <w:r w:rsidR="00376FC1" w:rsidRPr="00CE72E2">
        <w:rPr>
          <w:lang w:val="en-GB"/>
        </w:rPr>
        <w:t>] Joselli, M. (2009). GpuWars: Design and Implementation of a GPGPU. 09 VIII Brazilian Symposium on Digital Games and Entertain.</w:t>
      </w:r>
    </w:p>
    <w:p w:rsidR="0040498F" w:rsidRPr="00CE72E2" w:rsidRDefault="0040498F" w:rsidP="00AB4058">
      <w:pPr>
        <w:rPr>
          <w:lang w:val="en-GB"/>
        </w:rPr>
      </w:pPr>
    </w:p>
    <w:p w:rsidR="0040498F" w:rsidRPr="00CE72E2" w:rsidRDefault="00906ED4" w:rsidP="00AB4058">
      <w:pPr>
        <w:ind w:firstLine="0"/>
        <w:rPr>
          <w:lang w:val="en-GB"/>
        </w:rPr>
      </w:pPr>
      <w:r w:rsidRPr="00CE72E2">
        <w:rPr>
          <w:lang w:val="en-GB"/>
        </w:rPr>
        <w:t>[15</w:t>
      </w:r>
      <w:r w:rsidR="0040498F" w:rsidRPr="00CE72E2">
        <w:rPr>
          <w:lang w:val="en-GB"/>
        </w:rPr>
        <w:t>] Richmond, P. (2009). A High Performance Agent Based Modelling Framework. International Conference on Autonomous Agents and Multiagent Systems.</w:t>
      </w:r>
    </w:p>
    <w:p w:rsidR="00A16604" w:rsidRPr="00CE72E2" w:rsidRDefault="00A16604" w:rsidP="00AB4058">
      <w:pPr>
        <w:rPr>
          <w:lang w:val="en-GB"/>
        </w:rPr>
      </w:pPr>
    </w:p>
    <w:p w:rsidR="00A16604" w:rsidRPr="00CE72E2" w:rsidRDefault="00906ED4" w:rsidP="00AB4058">
      <w:pPr>
        <w:ind w:firstLine="0"/>
        <w:rPr>
          <w:lang w:val="en-GB"/>
        </w:rPr>
      </w:pPr>
      <w:r w:rsidRPr="00CE72E2">
        <w:rPr>
          <w:lang w:val="en-GB"/>
        </w:rPr>
        <w:t>[16</w:t>
      </w:r>
      <w:r w:rsidR="00A16604" w:rsidRPr="00CE72E2">
        <w:rPr>
          <w:lang w:val="en-GB"/>
        </w:rPr>
        <w:t>] Richmond, P. (2010). High performance cellular level agent-based simulation with FLAME for the GPU. Briefings in Bioinformatics, 334-347.</w:t>
      </w:r>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[17] </w:t>
      </w:r>
      <w:r w:rsidR="005E2967" w:rsidRPr="005E2967">
        <w:t>Dimaranan, Armi. 'The Official Raptr Blog Home | Most Played Games: April 2015 — Grand Theft Auto V Muscles In'. Caa</w:t>
      </w:r>
      <w:r w:rsidR="005E2967">
        <w:t xml:space="preserve">s.raptr.com. </w:t>
      </w:r>
      <w:r w:rsidR="002A0150">
        <w:t>N.p</w:t>
      </w:r>
      <w:r w:rsidR="005E2967">
        <w:t>., 2015. Web. 20</w:t>
      </w:r>
      <w:r w:rsidR="005E2967" w:rsidRPr="005E2967">
        <w:t xml:space="preserve"> May 2015.</w:t>
      </w:r>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[18] </w:t>
      </w:r>
      <w:r w:rsidR="004B6982" w:rsidRPr="004B6982">
        <w:t xml:space="preserve">Statista,. 'World </w:t>
      </w:r>
      <w:r w:rsidR="002A0150" w:rsidRPr="004B6982">
        <w:t>of</w:t>
      </w:r>
      <w:r w:rsidR="004B6982" w:rsidRPr="004B6982">
        <w:t xml:space="preserve"> Warcraft Subscriber Number 2015 |</w:t>
      </w:r>
      <w:r w:rsidR="004B6982">
        <w:t xml:space="preserve"> Statistic'. N.p., 2015. Web. 20</w:t>
      </w:r>
      <w:r w:rsidR="004B6982" w:rsidRPr="004B6982">
        <w:t xml:space="preserve"> May 2015.</w:t>
      </w:r>
    </w:p>
    <w:p w:rsidR="00A92AB7" w:rsidRPr="00CE72E2" w:rsidRDefault="00A92AB7" w:rsidP="00AB4058">
      <w:pPr>
        <w:rPr>
          <w:lang w:val="en-GB"/>
        </w:rPr>
      </w:pPr>
    </w:p>
    <w:p w:rsidR="00A92AB7" w:rsidRPr="00CE72E2" w:rsidRDefault="00A92AB7" w:rsidP="00AB4058">
      <w:pPr>
        <w:ind w:firstLine="0"/>
        <w:rPr>
          <w:lang w:val="en-GB"/>
        </w:rPr>
      </w:pPr>
      <w:r w:rsidRPr="00CE72E2">
        <w:rPr>
          <w:lang w:val="en-GB"/>
        </w:rPr>
        <w:t xml:space="preserve">[19] </w:t>
      </w:r>
      <w:r w:rsidR="004B6982" w:rsidRPr="004B6982">
        <w:rPr>
          <w:lang w:val="en-GB"/>
        </w:rPr>
        <w:t>Warcraftrealms.com</w:t>
      </w:r>
      <w:r w:rsidR="002A0150" w:rsidRPr="004B6982">
        <w:rPr>
          <w:lang w:val="en-GB"/>
        </w:rPr>
        <w:t>.</w:t>
      </w:r>
      <w:r w:rsidR="004B6982" w:rsidRPr="004B6982">
        <w:rPr>
          <w:lang w:val="en-GB"/>
        </w:rPr>
        <w:t xml:space="preserve"> 'Realm Activity - Warcraftrealms.Com'. N.p., 201</w:t>
      </w:r>
      <w:r w:rsidR="004B6982">
        <w:rPr>
          <w:lang w:val="en-GB"/>
        </w:rPr>
        <w:t>5. Web. 20</w:t>
      </w:r>
      <w:r w:rsidR="004B6982" w:rsidRPr="004B6982">
        <w:rPr>
          <w:lang w:val="en-GB"/>
        </w:rPr>
        <w:t xml:space="preserve"> May 2015.</w:t>
      </w:r>
    </w:p>
    <w:p w:rsidR="00AE3CD5" w:rsidRPr="00CE72E2" w:rsidRDefault="00AE3CD5" w:rsidP="00AB4058">
      <w:pPr>
        <w:rPr>
          <w:lang w:val="en-GB"/>
        </w:rPr>
      </w:pPr>
    </w:p>
    <w:p w:rsidR="00AE3CD5" w:rsidRPr="00CE72E2" w:rsidRDefault="00A92AB7" w:rsidP="00AB4058">
      <w:pPr>
        <w:ind w:firstLine="0"/>
        <w:rPr>
          <w:lang w:val="en-GB"/>
        </w:rPr>
      </w:pPr>
      <w:r w:rsidRPr="00CE72E2">
        <w:rPr>
          <w:lang w:val="en-GB"/>
        </w:rPr>
        <w:t>[20</w:t>
      </w:r>
      <w:r w:rsidR="00D15F97" w:rsidRPr="00CE72E2">
        <w:rPr>
          <w:lang w:val="en-GB"/>
        </w:rPr>
        <w:t>] Buckland, M. (2005). Programming game AI by example. Jones &amp; Bartlett Learning.</w:t>
      </w:r>
    </w:p>
    <w:p w:rsidR="00C17E79" w:rsidRPr="00CE72E2" w:rsidRDefault="00C17E79" w:rsidP="00AB4058">
      <w:pPr>
        <w:rPr>
          <w:lang w:val="en-GB"/>
        </w:rPr>
      </w:pPr>
    </w:p>
    <w:p w:rsidR="00CE22E9" w:rsidRPr="00CE72E2" w:rsidRDefault="00CE22E9" w:rsidP="00AB4058">
      <w:pPr>
        <w:ind w:firstLine="0"/>
        <w:rPr>
          <w:lang w:val="en-GB"/>
        </w:rPr>
      </w:pPr>
      <w:r w:rsidRPr="00CE72E2">
        <w:rPr>
          <w:lang w:val="en-GB"/>
        </w:rPr>
        <w:t xml:space="preserve">[21] </w:t>
      </w:r>
      <w:r w:rsidR="00AB4058" w:rsidRPr="00CE72E2">
        <w:rPr>
          <w:lang w:val="en-GB"/>
        </w:rPr>
        <w:t>Stroustrup, B. (1986). The C++ programming language. Pearson Education I</w:t>
      </w:r>
      <w:r w:rsidR="00AB4058" w:rsidRPr="00CE72E2">
        <w:rPr>
          <w:lang w:val="en-GB"/>
        </w:rPr>
        <w:t>n</w:t>
      </w:r>
      <w:r w:rsidR="00AB4058" w:rsidRPr="00CE72E2">
        <w:rPr>
          <w:lang w:val="en-GB"/>
        </w:rPr>
        <w:t>dia.</w:t>
      </w:r>
    </w:p>
    <w:p w:rsidR="009821E7" w:rsidRPr="00CE72E2" w:rsidRDefault="009821E7" w:rsidP="00AB4058">
      <w:pPr>
        <w:ind w:firstLine="0"/>
        <w:rPr>
          <w:lang w:val="en-GB"/>
        </w:rPr>
      </w:pPr>
    </w:p>
    <w:p w:rsidR="009821E7" w:rsidRPr="00CE72E2" w:rsidRDefault="009821E7" w:rsidP="00AB4058">
      <w:pPr>
        <w:ind w:firstLine="0"/>
        <w:rPr>
          <w:lang w:val="en-GB"/>
        </w:rPr>
      </w:pPr>
      <w:r w:rsidRPr="00CE72E2">
        <w:rPr>
          <w:lang w:val="en-GB"/>
        </w:rPr>
        <w:t>[22] Visual Profiler, (2011). NVIDIA corporation.</w:t>
      </w:r>
    </w:p>
    <w:p w:rsidR="00CE22E9" w:rsidRPr="00CE72E2" w:rsidRDefault="00CE22E9" w:rsidP="00AB4058">
      <w:pPr>
        <w:rPr>
          <w:lang w:val="en-GB"/>
        </w:rPr>
      </w:pPr>
    </w:p>
    <w:p w:rsidR="00C17E79" w:rsidRDefault="009821E7" w:rsidP="00AB4058">
      <w:pPr>
        <w:ind w:firstLine="0"/>
        <w:rPr>
          <w:lang w:val="en-GB"/>
        </w:rPr>
      </w:pPr>
      <w:r w:rsidRPr="00CE72E2">
        <w:rPr>
          <w:lang w:val="en-GB"/>
        </w:rPr>
        <w:t>[23</w:t>
      </w:r>
      <w:r w:rsidR="00C17E79" w:rsidRPr="00CE72E2">
        <w:rPr>
          <w:lang w:val="en-GB"/>
        </w:rPr>
        <w:t xml:space="preserve">] </w:t>
      </w:r>
      <w:r w:rsidR="00E83227" w:rsidRPr="00E83227">
        <w:t>Harris, Mark</w:t>
      </w:r>
      <w:r w:rsidR="00E83227">
        <w:t xml:space="preserve">, </w:t>
      </w:r>
      <w:r w:rsidR="00E83227" w:rsidRPr="00E83227">
        <w:t>'CUDA Pro Tip: Occupancy API Simplifies Launch Configur</w:t>
      </w:r>
      <w:r w:rsidR="00E83227" w:rsidRPr="00E83227">
        <w:t>a</w:t>
      </w:r>
      <w:r w:rsidR="00E83227" w:rsidRPr="00E83227">
        <w:t>tion'. Para</w:t>
      </w:r>
      <w:r w:rsidR="00E83227">
        <w:t>llel Forall. N.p., 2014. Web. 20</w:t>
      </w:r>
      <w:r w:rsidR="00E83227" w:rsidRPr="00E83227">
        <w:t xml:space="preserve"> May 2015.</w:t>
      </w:r>
    </w:p>
    <w:p w:rsidR="00CE72E2" w:rsidRDefault="00CE72E2" w:rsidP="00AB4058">
      <w:pPr>
        <w:ind w:firstLine="0"/>
        <w:rPr>
          <w:lang w:val="en-GB"/>
        </w:rPr>
      </w:pPr>
    </w:p>
    <w:p w:rsidR="00CE72E2" w:rsidRDefault="00CE72E2" w:rsidP="00AB4058">
      <w:pPr>
        <w:ind w:firstLine="0"/>
        <w:rPr>
          <w:lang w:val="en-GB"/>
        </w:rPr>
      </w:pPr>
      <w:r>
        <w:rPr>
          <w:lang w:val="en-GB"/>
        </w:rPr>
        <w:t xml:space="preserve">[24] </w:t>
      </w:r>
      <w:r w:rsidRPr="00CE72E2">
        <w:rPr>
          <w:lang w:val="en-GB"/>
        </w:rPr>
        <w:t xml:space="preserve">Richmond, P., &amp; Romano, D. (2011). Template-driven agent-based </w:t>
      </w:r>
      <w:r w:rsidR="002A0150" w:rsidRPr="00CE72E2">
        <w:rPr>
          <w:lang w:val="en-GB"/>
        </w:rPr>
        <w:t>modelling</w:t>
      </w:r>
      <w:r w:rsidRPr="00CE72E2">
        <w:rPr>
          <w:lang w:val="en-GB"/>
        </w:rPr>
        <w:t xml:space="preserve"> </w:t>
      </w:r>
      <w:r w:rsidR="002A0150">
        <w:rPr>
          <w:lang w:val="en-GB"/>
        </w:rPr>
        <w:t>and simulation with CUDA</w:t>
      </w:r>
      <w:r w:rsidRPr="00CE72E2">
        <w:rPr>
          <w:lang w:val="en-GB"/>
        </w:rPr>
        <w:t>. GPU Computing Gems Emerald Edition, 313.</w:t>
      </w:r>
    </w:p>
    <w:p w:rsidR="003E0336" w:rsidRDefault="003E0336" w:rsidP="00AB4058">
      <w:pPr>
        <w:ind w:firstLine="0"/>
        <w:rPr>
          <w:lang w:val="en-GB"/>
        </w:rPr>
      </w:pPr>
    </w:p>
    <w:p w:rsidR="00017623" w:rsidRDefault="003E0336" w:rsidP="00AB4058">
      <w:pPr>
        <w:ind w:firstLine="0"/>
        <w:rPr>
          <w:lang w:val="en-GB"/>
        </w:rPr>
      </w:pPr>
      <w:r>
        <w:rPr>
          <w:lang w:val="en-GB"/>
        </w:rPr>
        <w:t xml:space="preserve">[25] </w:t>
      </w:r>
      <w:r w:rsidRPr="003E0336">
        <w:rPr>
          <w:lang w:val="en-GB"/>
        </w:rPr>
        <w:t>Hoberock, J., &amp; Bell, N. Thrust C++ template library for CUDA, 2011.</w:t>
      </w:r>
    </w:p>
    <w:p w:rsidR="00017623" w:rsidRDefault="00017623" w:rsidP="00017623">
      <w:pPr>
        <w:pStyle w:val="author"/>
        <w:rPr>
          <w:lang w:val="en-GB"/>
        </w:rPr>
      </w:pPr>
      <w:r>
        <w:rPr>
          <w:lang w:val="en-GB"/>
        </w:rPr>
        <w:br w:type="page"/>
      </w:r>
    </w:p>
    <w:p w:rsidR="003E0336" w:rsidRDefault="00017623" w:rsidP="00017623">
      <w:pPr>
        <w:pStyle w:val="heading1"/>
        <w:rPr>
          <w:lang w:val="en-GB"/>
        </w:rPr>
      </w:pPr>
      <w:bookmarkStart w:id="51" w:name="_Toc420235250"/>
      <w:r>
        <w:rPr>
          <w:lang w:val="en-GB"/>
        </w:rPr>
        <w:lastRenderedPageBreak/>
        <w:t>Appendix</w:t>
      </w:r>
      <w:bookmarkEnd w:id="51"/>
      <w:r>
        <w:rPr>
          <w:lang w:val="en-GB"/>
        </w:rPr>
        <w:t xml:space="preserve"> </w:t>
      </w:r>
    </w:p>
    <w:p w:rsidR="00017623" w:rsidRDefault="00017623" w:rsidP="00017623">
      <w:pPr>
        <w:pStyle w:val="heading2"/>
        <w:spacing w:before="0"/>
        <w:rPr>
          <w:lang w:val="en-GB"/>
        </w:rPr>
      </w:pPr>
      <w:bookmarkStart w:id="52" w:name="_Toc420235251"/>
      <w:r>
        <w:rPr>
          <w:lang w:val="en-GB"/>
        </w:rPr>
        <w:t>Annex A – Test Results</w:t>
      </w:r>
      <w:bookmarkEnd w:id="52"/>
    </w:p>
    <w:p w:rsidR="00017623" w:rsidRDefault="00017623" w:rsidP="00017623">
      <w:pPr>
        <w:rPr>
          <w:lang w:val="en-GB"/>
        </w:rPr>
      </w:pPr>
      <w:r>
        <w:rPr>
          <w:noProof/>
          <w:lang w:val="en-GB" w:eastAsia="en-GB"/>
        </w:rPr>
        <w:drawing>
          <wp:inline distT="0" distB="0" distL="0" distR="0">
            <wp:extent cx="3666490" cy="966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966470"/>
                    </a:xfrm>
                    <a:prstGeom prst="rect">
                      <a:avLst/>
                    </a:prstGeom>
                    <a:noFill/>
                    <a:ln>
                      <a:noFill/>
                    </a:ln>
                  </pic:spPr>
                </pic:pic>
              </a:graphicData>
            </a:graphic>
          </wp:inline>
        </w:drawing>
      </w:r>
    </w:p>
    <w:p w:rsidR="00017623" w:rsidRDefault="00017623" w:rsidP="00017623">
      <w:pPr>
        <w:rPr>
          <w:lang w:val="en-GB"/>
        </w:rPr>
      </w:pPr>
    </w:p>
    <w:p w:rsidR="00017623" w:rsidRDefault="00017623" w:rsidP="0040482D">
      <w:pPr>
        <w:rPr>
          <w:lang w:val="en-GB"/>
        </w:rPr>
      </w:pPr>
      <w:r>
        <w:rPr>
          <w:noProof/>
          <w:lang w:val="en-GB" w:eastAsia="en-GB"/>
        </w:rPr>
        <w:drawing>
          <wp:inline distT="0" distB="0" distL="0" distR="0" wp14:anchorId="239E7FFE" wp14:editId="12A10BD7">
            <wp:extent cx="3666490" cy="1155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40482D">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r>
        <w:rPr>
          <w:noProof/>
          <w:lang w:val="en-GB" w:eastAsia="en-GB"/>
        </w:rPr>
        <w:lastRenderedPageBreak/>
        <w:drawing>
          <wp:inline distT="0" distB="0" distL="0" distR="0">
            <wp:extent cx="3666490" cy="115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Pr="00017623" w:rsidRDefault="0040482D" w:rsidP="00017623">
      <w:pPr>
        <w:rPr>
          <w:lang w:val="en-GB"/>
        </w:rPr>
      </w:pPr>
      <w:r>
        <w:rPr>
          <w:noProof/>
          <w:lang w:val="en-GB" w:eastAsia="en-GB"/>
        </w:rPr>
        <w:drawing>
          <wp:inline distT="0" distB="0" distL="0" distR="0">
            <wp:extent cx="3666490" cy="1155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sectPr w:rsidR="0040482D" w:rsidRPr="0001762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C05" w:rsidRDefault="00F07C05">
      <w:r>
        <w:separator/>
      </w:r>
    </w:p>
  </w:endnote>
  <w:endnote w:type="continuationSeparator" w:id="0">
    <w:p w:rsidR="00F07C05" w:rsidRDefault="00F07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C05" w:rsidRDefault="00F07C05" w:rsidP="009A40EA">
      <w:r>
        <w:separator/>
      </w:r>
    </w:p>
  </w:footnote>
  <w:footnote w:type="continuationSeparator" w:id="0">
    <w:p w:rsidR="00F07C05" w:rsidRPr="009A40EA" w:rsidRDefault="00F07C05" w:rsidP="009A40EA">
      <w:r>
        <w:separator/>
      </w:r>
    </w:p>
  </w:footnote>
  <w:footnote w:type="continuationNotice" w:id="1">
    <w:p w:rsidR="00F07C05" w:rsidRPr="00C26F77" w:rsidRDefault="00F07C05"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00C4"/>
    <w:rsid w:val="000104B2"/>
    <w:rsid w:val="0001086F"/>
    <w:rsid w:val="000110D3"/>
    <w:rsid w:val="00017623"/>
    <w:rsid w:val="000209FE"/>
    <w:rsid w:val="000210D0"/>
    <w:rsid w:val="00030641"/>
    <w:rsid w:val="000310FD"/>
    <w:rsid w:val="000313D4"/>
    <w:rsid w:val="00035058"/>
    <w:rsid w:val="00036055"/>
    <w:rsid w:val="00042C12"/>
    <w:rsid w:val="00043A10"/>
    <w:rsid w:val="00044B21"/>
    <w:rsid w:val="000466CB"/>
    <w:rsid w:val="00047C1B"/>
    <w:rsid w:val="00052B81"/>
    <w:rsid w:val="00083617"/>
    <w:rsid w:val="00085D49"/>
    <w:rsid w:val="0008727D"/>
    <w:rsid w:val="000B025C"/>
    <w:rsid w:val="000B4630"/>
    <w:rsid w:val="000B553B"/>
    <w:rsid w:val="000C1161"/>
    <w:rsid w:val="000C5BDE"/>
    <w:rsid w:val="000D0BFA"/>
    <w:rsid w:val="000D63D0"/>
    <w:rsid w:val="000E5C48"/>
    <w:rsid w:val="000F273E"/>
    <w:rsid w:val="000F328B"/>
    <w:rsid w:val="00102C76"/>
    <w:rsid w:val="00106D1C"/>
    <w:rsid w:val="00110490"/>
    <w:rsid w:val="001106A4"/>
    <w:rsid w:val="0011314B"/>
    <w:rsid w:val="00114DDB"/>
    <w:rsid w:val="001223FF"/>
    <w:rsid w:val="00135000"/>
    <w:rsid w:val="00151772"/>
    <w:rsid w:val="00155D11"/>
    <w:rsid w:val="0015721A"/>
    <w:rsid w:val="00160C0F"/>
    <w:rsid w:val="0016340C"/>
    <w:rsid w:val="00166009"/>
    <w:rsid w:val="00171521"/>
    <w:rsid w:val="00173E84"/>
    <w:rsid w:val="00176368"/>
    <w:rsid w:val="00187BE9"/>
    <w:rsid w:val="00191F31"/>
    <w:rsid w:val="00194317"/>
    <w:rsid w:val="00195587"/>
    <w:rsid w:val="00196680"/>
    <w:rsid w:val="001A2DF1"/>
    <w:rsid w:val="001A4455"/>
    <w:rsid w:val="001A456B"/>
    <w:rsid w:val="001B1A46"/>
    <w:rsid w:val="001C02CA"/>
    <w:rsid w:val="001D49F0"/>
    <w:rsid w:val="001D545F"/>
    <w:rsid w:val="001E281F"/>
    <w:rsid w:val="001E58E2"/>
    <w:rsid w:val="001E62A6"/>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85C60"/>
    <w:rsid w:val="00285EBC"/>
    <w:rsid w:val="002876AA"/>
    <w:rsid w:val="002901B5"/>
    <w:rsid w:val="00293470"/>
    <w:rsid w:val="00294524"/>
    <w:rsid w:val="00294A78"/>
    <w:rsid w:val="00294D5E"/>
    <w:rsid w:val="002A0150"/>
    <w:rsid w:val="002A0F91"/>
    <w:rsid w:val="002B15BE"/>
    <w:rsid w:val="002B3244"/>
    <w:rsid w:val="002B6AE8"/>
    <w:rsid w:val="002D20E2"/>
    <w:rsid w:val="002E1B47"/>
    <w:rsid w:val="002E597F"/>
    <w:rsid w:val="002F193F"/>
    <w:rsid w:val="002F1AF9"/>
    <w:rsid w:val="002F4FD6"/>
    <w:rsid w:val="00307478"/>
    <w:rsid w:val="003078FD"/>
    <w:rsid w:val="003167D9"/>
    <w:rsid w:val="0032067F"/>
    <w:rsid w:val="00326742"/>
    <w:rsid w:val="00332FEF"/>
    <w:rsid w:val="00345387"/>
    <w:rsid w:val="00350B43"/>
    <w:rsid w:val="003515AC"/>
    <w:rsid w:val="0035505F"/>
    <w:rsid w:val="0035641D"/>
    <w:rsid w:val="00362663"/>
    <w:rsid w:val="0036650A"/>
    <w:rsid w:val="00376FC1"/>
    <w:rsid w:val="00377C44"/>
    <w:rsid w:val="00381C60"/>
    <w:rsid w:val="003911B6"/>
    <w:rsid w:val="0039642C"/>
    <w:rsid w:val="003A02F8"/>
    <w:rsid w:val="003A244D"/>
    <w:rsid w:val="003A4BB8"/>
    <w:rsid w:val="003B3B8C"/>
    <w:rsid w:val="003B5EC8"/>
    <w:rsid w:val="003B6369"/>
    <w:rsid w:val="003C0B35"/>
    <w:rsid w:val="003C632C"/>
    <w:rsid w:val="003D100D"/>
    <w:rsid w:val="003D5075"/>
    <w:rsid w:val="003D75EF"/>
    <w:rsid w:val="003E0336"/>
    <w:rsid w:val="003E18D7"/>
    <w:rsid w:val="003E257B"/>
    <w:rsid w:val="003F00C7"/>
    <w:rsid w:val="003F423B"/>
    <w:rsid w:val="0040482D"/>
    <w:rsid w:val="0040498F"/>
    <w:rsid w:val="00410277"/>
    <w:rsid w:val="00413C0C"/>
    <w:rsid w:val="0041449A"/>
    <w:rsid w:val="0042041D"/>
    <w:rsid w:val="00422E19"/>
    <w:rsid w:val="00431C0A"/>
    <w:rsid w:val="00434415"/>
    <w:rsid w:val="004361A0"/>
    <w:rsid w:val="0044743E"/>
    <w:rsid w:val="00455E0F"/>
    <w:rsid w:val="00461E3B"/>
    <w:rsid w:val="00487430"/>
    <w:rsid w:val="00487594"/>
    <w:rsid w:val="00487656"/>
    <w:rsid w:val="00495C43"/>
    <w:rsid w:val="004A0387"/>
    <w:rsid w:val="004A237C"/>
    <w:rsid w:val="004A43F1"/>
    <w:rsid w:val="004B082E"/>
    <w:rsid w:val="004B3D70"/>
    <w:rsid w:val="004B6982"/>
    <w:rsid w:val="004C13F4"/>
    <w:rsid w:val="004C23B2"/>
    <w:rsid w:val="004D492D"/>
    <w:rsid w:val="004E42EA"/>
    <w:rsid w:val="004E7CE8"/>
    <w:rsid w:val="004F222C"/>
    <w:rsid w:val="004F2802"/>
    <w:rsid w:val="004F42C4"/>
    <w:rsid w:val="004F4A36"/>
    <w:rsid w:val="00500113"/>
    <w:rsid w:val="0053062C"/>
    <w:rsid w:val="00531EEA"/>
    <w:rsid w:val="00542FB1"/>
    <w:rsid w:val="00544CE9"/>
    <w:rsid w:val="00550530"/>
    <w:rsid w:val="00555AA8"/>
    <w:rsid w:val="00561046"/>
    <w:rsid w:val="00561460"/>
    <w:rsid w:val="00567146"/>
    <w:rsid w:val="00572D51"/>
    <w:rsid w:val="00573C2E"/>
    <w:rsid w:val="0057460A"/>
    <w:rsid w:val="0058168B"/>
    <w:rsid w:val="00590615"/>
    <w:rsid w:val="0059193B"/>
    <w:rsid w:val="00594C03"/>
    <w:rsid w:val="00596272"/>
    <w:rsid w:val="005A13F3"/>
    <w:rsid w:val="005A2DDC"/>
    <w:rsid w:val="005B0819"/>
    <w:rsid w:val="005B21D1"/>
    <w:rsid w:val="005B5A42"/>
    <w:rsid w:val="005C091A"/>
    <w:rsid w:val="005D2F1B"/>
    <w:rsid w:val="005D5B5A"/>
    <w:rsid w:val="005E22F6"/>
    <w:rsid w:val="005E2967"/>
    <w:rsid w:val="005E2DF4"/>
    <w:rsid w:val="005E464F"/>
    <w:rsid w:val="005E48C3"/>
    <w:rsid w:val="005F7FAC"/>
    <w:rsid w:val="00601708"/>
    <w:rsid w:val="006030DE"/>
    <w:rsid w:val="006047C4"/>
    <w:rsid w:val="0060481B"/>
    <w:rsid w:val="00610225"/>
    <w:rsid w:val="00612056"/>
    <w:rsid w:val="006137BC"/>
    <w:rsid w:val="00624AD7"/>
    <w:rsid w:val="0062629C"/>
    <w:rsid w:val="00626D4C"/>
    <w:rsid w:val="00627409"/>
    <w:rsid w:val="00631C4A"/>
    <w:rsid w:val="006345C5"/>
    <w:rsid w:val="00634E83"/>
    <w:rsid w:val="00636A67"/>
    <w:rsid w:val="006444A9"/>
    <w:rsid w:val="00650B04"/>
    <w:rsid w:val="0065153E"/>
    <w:rsid w:val="0065419A"/>
    <w:rsid w:val="00662811"/>
    <w:rsid w:val="00663CC4"/>
    <w:rsid w:val="00667BF8"/>
    <w:rsid w:val="006704F3"/>
    <w:rsid w:val="00671039"/>
    <w:rsid w:val="00675532"/>
    <w:rsid w:val="00683327"/>
    <w:rsid w:val="00683C99"/>
    <w:rsid w:val="00685452"/>
    <w:rsid w:val="006957B2"/>
    <w:rsid w:val="0069757F"/>
    <w:rsid w:val="006A0A6F"/>
    <w:rsid w:val="006A3F4B"/>
    <w:rsid w:val="006B0CBA"/>
    <w:rsid w:val="006B168A"/>
    <w:rsid w:val="006B37A7"/>
    <w:rsid w:val="006C2AFB"/>
    <w:rsid w:val="006D1F41"/>
    <w:rsid w:val="006D3BD7"/>
    <w:rsid w:val="006D49F3"/>
    <w:rsid w:val="006E17E4"/>
    <w:rsid w:val="006E292B"/>
    <w:rsid w:val="006F602B"/>
    <w:rsid w:val="006F6CA4"/>
    <w:rsid w:val="00701753"/>
    <w:rsid w:val="0070690C"/>
    <w:rsid w:val="0070775D"/>
    <w:rsid w:val="00712B78"/>
    <w:rsid w:val="00715651"/>
    <w:rsid w:val="0073504E"/>
    <w:rsid w:val="0073679E"/>
    <w:rsid w:val="00736BE8"/>
    <w:rsid w:val="00745493"/>
    <w:rsid w:val="00755459"/>
    <w:rsid w:val="00755D27"/>
    <w:rsid w:val="007758E6"/>
    <w:rsid w:val="00781478"/>
    <w:rsid w:val="007834CA"/>
    <w:rsid w:val="00783CE4"/>
    <w:rsid w:val="00784ACC"/>
    <w:rsid w:val="007857EE"/>
    <w:rsid w:val="007871B2"/>
    <w:rsid w:val="00791866"/>
    <w:rsid w:val="00792288"/>
    <w:rsid w:val="00796AA8"/>
    <w:rsid w:val="00797C4F"/>
    <w:rsid w:val="007A2317"/>
    <w:rsid w:val="007A34A0"/>
    <w:rsid w:val="007A7B7E"/>
    <w:rsid w:val="007B08EE"/>
    <w:rsid w:val="007B19CB"/>
    <w:rsid w:val="007C1EC0"/>
    <w:rsid w:val="007C36AF"/>
    <w:rsid w:val="007D5D98"/>
    <w:rsid w:val="007D793C"/>
    <w:rsid w:val="007F1810"/>
    <w:rsid w:val="00802F2A"/>
    <w:rsid w:val="008031D5"/>
    <w:rsid w:val="00803317"/>
    <w:rsid w:val="00804E5B"/>
    <w:rsid w:val="008108FB"/>
    <w:rsid w:val="00811F53"/>
    <w:rsid w:val="00821AE6"/>
    <w:rsid w:val="00822395"/>
    <w:rsid w:val="00834D86"/>
    <w:rsid w:val="00841078"/>
    <w:rsid w:val="008514BA"/>
    <w:rsid w:val="00852D3F"/>
    <w:rsid w:val="00855718"/>
    <w:rsid w:val="008741EE"/>
    <w:rsid w:val="00874A8C"/>
    <w:rsid w:val="008808E2"/>
    <w:rsid w:val="0088376F"/>
    <w:rsid w:val="00886503"/>
    <w:rsid w:val="00886E21"/>
    <w:rsid w:val="0089071E"/>
    <w:rsid w:val="0089088C"/>
    <w:rsid w:val="00892C73"/>
    <w:rsid w:val="008A6DDD"/>
    <w:rsid w:val="008B1227"/>
    <w:rsid w:val="008C053C"/>
    <w:rsid w:val="008C1E29"/>
    <w:rsid w:val="008D1F3F"/>
    <w:rsid w:val="008E2BF8"/>
    <w:rsid w:val="008E589A"/>
    <w:rsid w:val="009043D1"/>
    <w:rsid w:val="00906BB0"/>
    <w:rsid w:val="00906ED4"/>
    <w:rsid w:val="0091033C"/>
    <w:rsid w:val="00912773"/>
    <w:rsid w:val="00914CBF"/>
    <w:rsid w:val="00914D43"/>
    <w:rsid w:val="00916EDC"/>
    <w:rsid w:val="00917CE5"/>
    <w:rsid w:val="00920ACE"/>
    <w:rsid w:val="009211A4"/>
    <w:rsid w:val="009424E7"/>
    <w:rsid w:val="00942A8F"/>
    <w:rsid w:val="00942FE5"/>
    <w:rsid w:val="00943071"/>
    <w:rsid w:val="00943579"/>
    <w:rsid w:val="00943D9C"/>
    <w:rsid w:val="00946462"/>
    <w:rsid w:val="00947640"/>
    <w:rsid w:val="00955137"/>
    <w:rsid w:val="009659FA"/>
    <w:rsid w:val="0096634D"/>
    <w:rsid w:val="00967DFD"/>
    <w:rsid w:val="00971C8F"/>
    <w:rsid w:val="009764EF"/>
    <w:rsid w:val="00980469"/>
    <w:rsid w:val="0098114B"/>
    <w:rsid w:val="009821E7"/>
    <w:rsid w:val="00986B78"/>
    <w:rsid w:val="00987A79"/>
    <w:rsid w:val="00990BA1"/>
    <w:rsid w:val="009A40EA"/>
    <w:rsid w:val="009A459C"/>
    <w:rsid w:val="009B2EF9"/>
    <w:rsid w:val="009C50F1"/>
    <w:rsid w:val="009D1D45"/>
    <w:rsid w:val="009D67DB"/>
    <w:rsid w:val="009D764D"/>
    <w:rsid w:val="009E1ABA"/>
    <w:rsid w:val="009E6619"/>
    <w:rsid w:val="009F15DA"/>
    <w:rsid w:val="009F34B7"/>
    <w:rsid w:val="009F5A5C"/>
    <w:rsid w:val="009F6210"/>
    <w:rsid w:val="00A023F5"/>
    <w:rsid w:val="00A053DF"/>
    <w:rsid w:val="00A06CFF"/>
    <w:rsid w:val="00A1620B"/>
    <w:rsid w:val="00A16604"/>
    <w:rsid w:val="00A17910"/>
    <w:rsid w:val="00A26900"/>
    <w:rsid w:val="00A27277"/>
    <w:rsid w:val="00A322D5"/>
    <w:rsid w:val="00A41CE2"/>
    <w:rsid w:val="00A503DB"/>
    <w:rsid w:val="00A54C71"/>
    <w:rsid w:val="00A63886"/>
    <w:rsid w:val="00A72C4A"/>
    <w:rsid w:val="00A7602B"/>
    <w:rsid w:val="00A76FE1"/>
    <w:rsid w:val="00A771A3"/>
    <w:rsid w:val="00A849BA"/>
    <w:rsid w:val="00A92A92"/>
    <w:rsid w:val="00A92AB7"/>
    <w:rsid w:val="00A9461B"/>
    <w:rsid w:val="00A94DE5"/>
    <w:rsid w:val="00A94EFE"/>
    <w:rsid w:val="00AA303D"/>
    <w:rsid w:val="00AA7FE3"/>
    <w:rsid w:val="00AB4058"/>
    <w:rsid w:val="00AB6359"/>
    <w:rsid w:val="00AC0962"/>
    <w:rsid w:val="00AC2CC2"/>
    <w:rsid w:val="00AC4810"/>
    <w:rsid w:val="00AD5FB8"/>
    <w:rsid w:val="00AE0675"/>
    <w:rsid w:val="00AE3544"/>
    <w:rsid w:val="00AE3CD5"/>
    <w:rsid w:val="00AF54B5"/>
    <w:rsid w:val="00B01D5B"/>
    <w:rsid w:val="00B03D11"/>
    <w:rsid w:val="00B10BC3"/>
    <w:rsid w:val="00B11B72"/>
    <w:rsid w:val="00B15BB0"/>
    <w:rsid w:val="00B26C8D"/>
    <w:rsid w:val="00B31387"/>
    <w:rsid w:val="00B32ED7"/>
    <w:rsid w:val="00B345A8"/>
    <w:rsid w:val="00B54879"/>
    <w:rsid w:val="00B612B1"/>
    <w:rsid w:val="00B64125"/>
    <w:rsid w:val="00B83885"/>
    <w:rsid w:val="00BA06D3"/>
    <w:rsid w:val="00BA16DB"/>
    <w:rsid w:val="00BB5FF6"/>
    <w:rsid w:val="00BC1154"/>
    <w:rsid w:val="00BE12C8"/>
    <w:rsid w:val="00BE7D5D"/>
    <w:rsid w:val="00BF550A"/>
    <w:rsid w:val="00C025D3"/>
    <w:rsid w:val="00C0692B"/>
    <w:rsid w:val="00C10735"/>
    <w:rsid w:val="00C16D52"/>
    <w:rsid w:val="00C17E79"/>
    <w:rsid w:val="00C235A9"/>
    <w:rsid w:val="00C2543E"/>
    <w:rsid w:val="00C26F77"/>
    <w:rsid w:val="00C40DC7"/>
    <w:rsid w:val="00C431E2"/>
    <w:rsid w:val="00C470BC"/>
    <w:rsid w:val="00C50916"/>
    <w:rsid w:val="00C5116C"/>
    <w:rsid w:val="00C51D78"/>
    <w:rsid w:val="00C525AF"/>
    <w:rsid w:val="00C5420B"/>
    <w:rsid w:val="00C578FE"/>
    <w:rsid w:val="00C66E12"/>
    <w:rsid w:val="00C67087"/>
    <w:rsid w:val="00C7050A"/>
    <w:rsid w:val="00C75CE6"/>
    <w:rsid w:val="00C826E9"/>
    <w:rsid w:val="00C86689"/>
    <w:rsid w:val="00C94D83"/>
    <w:rsid w:val="00C94E86"/>
    <w:rsid w:val="00CA2B5B"/>
    <w:rsid w:val="00CA59F3"/>
    <w:rsid w:val="00CA7AAA"/>
    <w:rsid w:val="00CB0747"/>
    <w:rsid w:val="00CB1CA2"/>
    <w:rsid w:val="00CB2B00"/>
    <w:rsid w:val="00CB3349"/>
    <w:rsid w:val="00CC5EA3"/>
    <w:rsid w:val="00CD34EF"/>
    <w:rsid w:val="00CD6F3A"/>
    <w:rsid w:val="00CD70A0"/>
    <w:rsid w:val="00CE22E9"/>
    <w:rsid w:val="00CE4FAC"/>
    <w:rsid w:val="00CE72E2"/>
    <w:rsid w:val="00CF25AE"/>
    <w:rsid w:val="00CF5D7A"/>
    <w:rsid w:val="00D07960"/>
    <w:rsid w:val="00D15F97"/>
    <w:rsid w:val="00D2170A"/>
    <w:rsid w:val="00D2509E"/>
    <w:rsid w:val="00D32630"/>
    <w:rsid w:val="00D35CC1"/>
    <w:rsid w:val="00D417AE"/>
    <w:rsid w:val="00D41E65"/>
    <w:rsid w:val="00D4296A"/>
    <w:rsid w:val="00D45546"/>
    <w:rsid w:val="00D53D56"/>
    <w:rsid w:val="00D61991"/>
    <w:rsid w:val="00D62050"/>
    <w:rsid w:val="00D622E3"/>
    <w:rsid w:val="00D671AD"/>
    <w:rsid w:val="00D72EA4"/>
    <w:rsid w:val="00D85555"/>
    <w:rsid w:val="00D91CF8"/>
    <w:rsid w:val="00DB286A"/>
    <w:rsid w:val="00DC3290"/>
    <w:rsid w:val="00DC750A"/>
    <w:rsid w:val="00DD4D7F"/>
    <w:rsid w:val="00DE4E66"/>
    <w:rsid w:val="00DE6277"/>
    <w:rsid w:val="00DF5B96"/>
    <w:rsid w:val="00DF69C4"/>
    <w:rsid w:val="00E01687"/>
    <w:rsid w:val="00E06313"/>
    <w:rsid w:val="00E258AE"/>
    <w:rsid w:val="00E302B0"/>
    <w:rsid w:val="00E35B0B"/>
    <w:rsid w:val="00E42474"/>
    <w:rsid w:val="00E51629"/>
    <w:rsid w:val="00E610C1"/>
    <w:rsid w:val="00E7224F"/>
    <w:rsid w:val="00E74828"/>
    <w:rsid w:val="00E8179F"/>
    <w:rsid w:val="00E81A4D"/>
    <w:rsid w:val="00E83227"/>
    <w:rsid w:val="00E84A60"/>
    <w:rsid w:val="00E916F9"/>
    <w:rsid w:val="00E919E4"/>
    <w:rsid w:val="00E94B1E"/>
    <w:rsid w:val="00E95241"/>
    <w:rsid w:val="00E974CB"/>
    <w:rsid w:val="00E97ECB"/>
    <w:rsid w:val="00EA2BF5"/>
    <w:rsid w:val="00EB2B97"/>
    <w:rsid w:val="00EE0EB6"/>
    <w:rsid w:val="00EF7506"/>
    <w:rsid w:val="00EF7699"/>
    <w:rsid w:val="00EF7C6E"/>
    <w:rsid w:val="00F03DED"/>
    <w:rsid w:val="00F04644"/>
    <w:rsid w:val="00F06365"/>
    <w:rsid w:val="00F07C05"/>
    <w:rsid w:val="00F13A13"/>
    <w:rsid w:val="00F3059F"/>
    <w:rsid w:val="00F30965"/>
    <w:rsid w:val="00F3698F"/>
    <w:rsid w:val="00F373D2"/>
    <w:rsid w:val="00F4401D"/>
    <w:rsid w:val="00F45D32"/>
    <w:rsid w:val="00F523E6"/>
    <w:rsid w:val="00F60088"/>
    <w:rsid w:val="00F60472"/>
    <w:rsid w:val="00F6092C"/>
    <w:rsid w:val="00F62587"/>
    <w:rsid w:val="00F85E16"/>
    <w:rsid w:val="00FA14AA"/>
    <w:rsid w:val="00FA7DAB"/>
    <w:rsid w:val="00FC2854"/>
    <w:rsid w:val="00FC6C48"/>
    <w:rsid w:val="00FD1A8F"/>
    <w:rsid w:val="00FD1E04"/>
    <w:rsid w:val="00FD3B9D"/>
    <w:rsid w:val="00FE26FD"/>
    <w:rsid w:val="00FE52FB"/>
    <w:rsid w:val="00FE5F97"/>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 w:type="character" w:styleId="CommentReference">
    <w:name w:val="annotation reference"/>
    <w:basedOn w:val="DefaultParagraphFont"/>
    <w:rsid w:val="003078FD"/>
    <w:rPr>
      <w:sz w:val="16"/>
      <w:szCs w:val="16"/>
    </w:rPr>
  </w:style>
  <w:style w:type="paragraph" w:styleId="CommentText">
    <w:name w:val="annotation text"/>
    <w:basedOn w:val="Normal"/>
    <w:link w:val="CommentTextChar"/>
    <w:rsid w:val="003078FD"/>
    <w:pPr>
      <w:spacing w:line="240" w:lineRule="auto"/>
    </w:pPr>
  </w:style>
  <w:style w:type="character" w:customStyle="1" w:styleId="CommentTextChar">
    <w:name w:val="Comment Text Char"/>
    <w:basedOn w:val="DefaultParagraphFont"/>
    <w:link w:val="CommentText"/>
    <w:rsid w:val="003078FD"/>
    <w:rPr>
      <w:lang w:val="en-US" w:eastAsia="de-DE"/>
    </w:rPr>
  </w:style>
  <w:style w:type="paragraph" w:styleId="CommentSubject">
    <w:name w:val="annotation subject"/>
    <w:basedOn w:val="CommentText"/>
    <w:next w:val="CommentText"/>
    <w:link w:val="CommentSubjectChar"/>
    <w:rsid w:val="003078FD"/>
    <w:rPr>
      <w:b/>
      <w:bCs/>
    </w:rPr>
  </w:style>
  <w:style w:type="character" w:customStyle="1" w:styleId="CommentSubjectChar">
    <w:name w:val="Comment Subject Char"/>
    <w:basedOn w:val="CommentTextChar"/>
    <w:link w:val="CommentSubject"/>
    <w:rsid w:val="003078FD"/>
    <w:rPr>
      <w:b/>
      <w:bCs/>
      <w:lang w:val="en-US" w:eastAsia="de-DE"/>
    </w:rPr>
  </w:style>
  <w:style w:type="paragraph" w:styleId="TOCHeading">
    <w:name w:val="TOC Heading"/>
    <w:basedOn w:val="Heading10"/>
    <w:next w:val="Normal"/>
    <w:uiPriority w:val="39"/>
    <w:semiHidden/>
    <w:unhideWhenUsed/>
    <w:qFormat/>
    <w:rsid w:val="009D1D45"/>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qFormat/>
    <w:rsid w:val="009D1D45"/>
    <w:pPr>
      <w:spacing w:after="100"/>
      <w:ind w:left="400"/>
    </w:pPr>
  </w:style>
  <w:style w:type="paragraph" w:styleId="TOC1">
    <w:name w:val="toc 1"/>
    <w:basedOn w:val="Normal"/>
    <w:next w:val="Normal"/>
    <w:autoRedefine/>
    <w:uiPriority w:val="39"/>
    <w:qFormat/>
    <w:rsid w:val="009D1D45"/>
    <w:pPr>
      <w:spacing w:after="100"/>
    </w:pPr>
  </w:style>
  <w:style w:type="paragraph" w:styleId="TOC2">
    <w:name w:val="toc 2"/>
    <w:basedOn w:val="Normal"/>
    <w:next w:val="Normal"/>
    <w:autoRedefine/>
    <w:uiPriority w:val="39"/>
    <w:qFormat/>
    <w:rsid w:val="009D1D45"/>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 w:type="character" w:styleId="CommentReference">
    <w:name w:val="annotation reference"/>
    <w:basedOn w:val="DefaultParagraphFont"/>
    <w:rsid w:val="003078FD"/>
    <w:rPr>
      <w:sz w:val="16"/>
      <w:szCs w:val="16"/>
    </w:rPr>
  </w:style>
  <w:style w:type="paragraph" w:styleId="CommentText">
    <w:name w:val="annotation text"/>
    <w:basedOn w:val="Normal"/>
    <w:link w:val="CommentTextChar"/>
    <w:rsid w:val="003078FD"/>
    <w:pPr>
      <w:spacing w:line="240" w:lineRule="auto"/>
    </w:pPr>
  </w:style>
  <w:style w:type="character" w:customStyle="1" w:styleId="CommentTextChar">
    <w:name w:val="Comment Text Char"/>
    <w:basedOn w:val="DefaultParagraphFont"/>
    <w:link w:val="CommentText"/>
    <w:rsid w:val="003078FD"/>
    <w:rPr>
      <w:lang w:val="en-US" w:eastAsia="de-DE"/>
    </w:rPr>
  </w:style>
  <w:style w:type="paragraph" w:styleId="CommentSubject">
    <w:name w:val="annotation subject"/>
    <w:basedOn w:val="CommentText"/>
    <w:next w:val="CommentText"/>
    <w:link w:val="CommentSubjectChar"/>
    <w:rsid w:val="003078FD"/>
    <w:rPr>
      <w:b/>
      <w:bCs/>
    </w:rPr>
  </w:style>
  <w:style w:type="character" w:customStyle="1" w:styleId="CommentSubjectChar">
    <w:name w:val="Comment Subject Char"/>
    <w:basedOn w:val="CommentTextChar"/>
    <w:link w:val="CommentSubject"/>
    <w:rsid w:val="003078FD"/>
    <w:rPr>
      <w:b/>
      <w:bCs/>
      <w:lang w:val="en-US" w:eastAsia="de-DE"/>
    </w:rPr>
  </w:style>
  <w:style w:type="paragraph" w:styleId="TOCHeading">
    <w:name w:val="TOC Heading"/>
    <w:basedOn w:val="Heading10"/>
    <w:next w:val="Normal"/>
    <w:uiPriority w:val="39"/>
    <w:semiHidden/>
    <w:unhideWhenUsed/>
    <w:qFormat/>
    <w:rsid w:val="009D1D45"/>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qFormat/>
    <w:rsid w:val="009D1D45"/>
    <w:pPr>
      <w:spacing w:after="100"/>
      <w:ind w:left="400"/>
    </w:pPr>
  </w:style>
  <w:style w:type="paragraph" w:styleId="TOC1">
    <w:name w:val="toc 1"/>
    <w:basedOn w:val="Normal"/>
    <w:next w:val="Normal"/>
    <w:autoRedefine/>
    <w:uiPriority w:val="39"/>
    <w:qFormat/>
    <w:rsid w:val="009D1D45"/>
    <w:pPr>
      <w:spacing w:after="100"/>
    </w:pPr>
  </w:style>
  <w:style w:type="paragraph" w:styleId="TOC2">
    <w:name w:val="toc 2"/>
    <w:basedOn w:val="Normal"/>
    <w:next w:val="Normal"/>
    <w:autoRedefine/>
    <w:uiPriority w:val="39"/>
    <w:qFormat/>
    <w:rsid w:val="009D1D4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Work\Dissertation\Dissertation\Dissertatio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5587501816279"/>
          <c:y val="5.7151681654246146E-2"/>
          <c:w val="0.50013020922254625"/>
          <c:h val="0.70473590217716442"/>
        </c:manualLayout>
      </c:layout>
      <c:barChart>
        <c:barDir val="col"/>
        <c:grouping val="clustered"/>
        <c:varyColors val="0"/>
        <c:ser>
          <c:idx val="0"/>
          <c:order val="0"/>
          <c:tx>
            <c:strRef>
              <c:f>Sheet1!$E$3</c:f>
              <c:strCache>
                <c:ptCount val="1"/>
                <c:pt idx="0">
                  <c:v>Basic CPU</c:v>
                </c:pt>
              </c:strCache>
            </c:strRef>
          </c:tx>
          <c:invertIfNegative val="0"/>
          <c:cat>
            <c:numRef>
              <c:f>Sheet1!$F$4:$I$4</c:f>
              <c:numCache>
                <c:formatCode>#,##0</c:formatCode>
                <c:ptCount val="4"/>
                <c:pt idx="0">
                  <c:v>1024</c:v>
                </c:pt>
                <c:pt idx="1">
                  <c:v>10240</c:v>
                </c:pt>
                <c:pt idx="2">
                  <c:v>102400</c:v>
                </c:pt>
                <c:pt idx="3">
                  <c:v>1024000</c:v>
                </c:pt>
              </c:numCache>
            </c:numRef>
          </c:cat>
          <c:val>
            <c:numRef>
              <c:f>Sheet1!$F$5:$I$5</c:f>
              <c:numCache>
                <c:formatCode>General</c:formatCode>
                <c:ptCount val="4"/>
                <c:pt idx="0">
                  <c:v>178.2</c:v>
                </c:pt>
                <c:pt idx="1">
                  <c:v>59.7</c:v>
                </c:pt>
                <c:pt idx="2">
                  <c:v>5.8</c:v>
                </c:pt>
                <c:pt idx="3">
                  <c:v>0.6</c:v>
                </c:pt>
              </c:numCache>
            </c:numRef>
          </c:val>
        </c:ser>
        <c:ser>
          <c:idx val="1"/>
          <c:order val="1"/>
          <c:tx>
            <c:strRef>
              <c:f>Sheet1!$E$9</c:f>
              <c:strCache>
                <c:ptCount val="1"/>
                <c:pt idx="0">
                  <c:v>Basic GPU</c:v>
                </c:pt>
              </c:strCache>
            </c:strRef>
          </c:tx>
          <c:invertIfNegative val="0"/>
          <c:val>
            <c:numRef>
              <c:f>Sheet1!$F$11:$I$11</c:f>
              <c:numCache>
                <c:formatCode>General</c:formatCode>
                <c:ptCount val="4"/>
                <c:pt idx="0">
                  <c:v>121.4</c:v>
                </c:pt>
                <c:pt idx="1">
                  <c:v>65.3</c:v>
                </c:pt>
                <c:pt idx="2">
                  <c:v>10.199999999999999</c:v>
                </c:pt>
                <c:pt idx="3">
                  <c:v>1.1000000000000001</c:v>
                </c:pt>
              </c:numCache>
            </c:numRef>
          </c:val>
        </c:ser>
        <c:ser>
          <c:idx val="2"/>
          <c:order val="2"/>
          <c:tx>
            <c:strRef>
              <c:f>Sheet1!$E$15</c:f>
              <c:strCache>
                <c:ptCount val="1"/>
                <c:pt idx="0">
                  <c:v>Copying Less Data</c:v>
                </c:pt>
              </c:strCache>
            </c:strRef>
          </c:tx>
          <c:invertIfNegative val="0"/>
          <c:val>
            <c:numRef>
              <c:f>Sheet1!$F$17:$I$17</c:f>
              <c:numCache>
                <c:formatCode>General</c:formatCode>
                <c:ptCount val="4"/>
                <c:pt idx="0">
                  <c:v>126</c:v>
                </c:pt>
                <c:pt idx="1">
                  <c:v>67.900000000000006</c:v>
                </c:pt>
                <c:pt idx="2">
                  <c:v>10.7</c:v>
                </c:pt>
                <c:pt idx="3">
                  <c:v>1.2</c:v>
                </c:pt>
              </c:numCache>
            </c:numRef>
          </c:val>
        </c:ser>
        <c:ser>
          <c:idx val="6"/>
          <c:order val="3"/>
          <c:tx>
            <c:strRef>
              <c:f>Sheet1!$K$3</c:f>
              <c:strCache>
                <c:ptCount val="1"/>
                <c:pt idx="0">
                  <c:v>Split Functions (CPU BP)</c:v>
                </c:pt>
              </c:strCache>
            </c:strRef>
          </c:tx>
          <c:invertIfNegative val="0"/>
          <c:val>
            <c:numRef>
              <c:f>Sheet1!$L$5:$O$5</c:f>
              <c:numCache>
                <c:formatCode>General</c:formatCode>
                <c:ptCount val="4"/>
                <c:pt idx="0">
                  <c:v>121.2</c:v>
                </c:pt>
                <c:pt idx="1">
                  <c:v>66.3</c:v>
                </c:pt>
                <c:pt idx="2">
                  <c:v>10.6</c:v>
                </c:pt>
                <c:pt idx="3">
                  <c:v>1.2</c:v>
                </c:pt>
              </c:numCache>
            </c:numRef>
          </c:val>
        </c:ser>
        <c:ser>
          <c:idx val="8"/>
          <c:order val="4"/>
          <c:tx>
            <c:strRef>
              <c:f>Sheet1!$K$15</c:f>
              <c:strCache>
                <c:ptCount val="1"/>
                <c:pt idx="0">
                  <c:v>Sorted Data</c:v>
                </c:pt>
              </c:strCache>
            </c:strRef>
          </c:tx>
          <c:invertIfNegative val="0"/>
          <c:val>
            <c:numRef>
              <c:f>Sheet1!$L$17:$O$17</c:f>
              <c:numCache>
                <c:formatCode>General</c:formatCode>
                <c:ptCount val="4"/>
                <c:pt idx="0">
                  <c:v>275.8</c:v>
                </c:pt>
                <c:pt idx="1">
                  <c:v>159.19999999999999</c:v>
                </c:pt>
                <c:pt idx="2">
                  <c:v>30.1</c:v>
                </c:pt>
                <c:pt idx="3">
                  <c:v>3.4</c:v>
                </c:pt>
              </c:numCache>
            </c:numRef>
          </c:val>
        </c:ser>
        <c:ser>
          <c:idx val="5"/>
          <c:order val="5"/>
          <c:tx>
            <c:strRef>
              <c:f>Sheet1!$E$33</c:f>
              <c:strCache>
                <c:ptCount val="1"/>
                <c:pt idx="0">
                  <c:v>GPU Player &amp; Agent BP</c:v>
                </c:pt>
              </c:strCache>
            </c:strRef>
          </c:tx>
          <c:invertIfNegative val="0"/>
          <c:val>
            <c:numRef>
              <c:f>Sheet1!$F$35:$I$35</c:f>
              <c:numCache>
                <c:formatCode>General</c:formatCode>
                <c:ptCount val="4"/>
                <c:pt idx="0">
                  <c:v>333</c:v>
                </c:pt>
                <c:pt idx="1">
                  <c:v>218.7</c:v>
                </c:pt>
                <c:pt idx="2">
                  <c:v>55.3</c:v>
                </c:pt>
                <c:pt idx="3">
                  <c:v>0</c:v>
                </c:pt>
              </c:numCache>
            </c:numRef>
          </c:val>
        </c:ser>
        <c:ser>
          <c:idx val="4"/>
          <c:order val="6"/>
          <c:tx>
            <c:strRef>
              <c:f>Sheet1!$E$27</c:f>
              <c:strCache>
                <c:ptCount val="1"/>
                <c:pt idx="0">
                  <c:v>GPU Player BP</c:v>
                </c:pt>
              </c:strCache>
            </c:strRef>
          </c:tx>
          <c:invertIfNegative val="0"/>
          <c:val>
            <c:numRef>
              <c:f>Sheet1!$F$29:$I$29</c:f>
              <c:numCache>
                <c:formatCode>General</c:formatCode>
                <c:ptCount val="4"/>
                <c:pt idx="0">
                  <c:v>292.5</c:v>
                </c:pt>
                <c:pt idx="1">
                  <c:v>250</c:v>
                </c:pt>
                <c:pt idx="2">
                  <c:v>62.2</c:v>
                </c:pt>
                <c:pt idx="3">
                  <c:v>8</c:v>
                </c:pt>
              </c:numCache>
            </c:numRef>
          </c:val>
        </c:ser>
        <c:ser>
          <c:idx val="3"/>
          <c:order val="7"/>
          <c:tx>
            <c:strRef>
              <c:f>Sheet1!$E$21</c:f>
              <c:strCache>
                <c:ptCount val="1"/>
                <c:pt idx="0">
                  <c:v>GPU Original BP</c:v>
                </c:pt>
              </c:strCache>
            </c:strRef>
          </c:tx>
          <c:invertIfNegative val="0"/>
          <c:val>
            <c:numRef>
              <c:f>Sheet1!$F$23:$I$23</c:f>
              <c:numCache>
                <c:formatCode>General</c:formatCode>
                <c:ptCount val="4"/>
                <c:pt idx="0">
                  <c:v>114.9</c:v>
                </c:pt>
                <c:pt idx="1">
                  <c:v>111.3</c:v>
                </c:pt>
                <c:pt idx="2">
                  <c:v>65.400000000000006</c:v>
                </c:pt>
                <c:pt idx="3">
                  <c:v>8.4</c:v>
                </c:pt>
              </c:numCache>
            </c:numRef>
          </c:val>
        </c:ser>
        <c:ser>
          <c:idx val="7"/>
          <c:order val="8"/>
          <c:tx>
            <c:strRef>
              <c:f>Sheet1!$K$9</c:f>
              <c:strCache>
                <c:ptCount val="1"/>
                <c:pt idx="0">
                  <c:v>Split functions (GPU BP)</c:v>
                </c:pt>
              </c:strCache>
            </c:strRef>
          </c:tx>
          <c:invertIfNegative val="0"/>
          <c:val>
            <c:numRef>
              <c:f>Sheet1!$L$11:$O$11</c:f>
              <c:numCache>
                <c:formatCode>General</c:formatCode>
                <c:ptCount val="4"/>
                <c:pt idx="0">
                  <c:v>358.8</c:v>
                </c:pt>
                <c:pt idx="1">
                  <c:v>221.7</c:v>
                </c:pt>
                <c:pt idx="2">
                  <c:v>69.7</c:v>
                </c:pt>
                <c:pt idx="3">
                  <c:v>8.8000000000000007</c:v>
                </c:pt>
              </c:numCache>
            </c:numRef>
          </c:val>
        </c:ser>
        <c:dLbls>
          <c:showLegendKey val="0"/>
          <c:showVal val="0"/>
          <c:showCatName val="0"/>
          <c:showSerName val="0"/>
          <c:showPercent val="0"/>
          <c:showBubbleSize val="0"/>
        </c:dLbls>
        <c:gapWidth val="150"/>
        <c:axId val="150395520"/>
        <c:axId val="151413504"/>
      </c:barChart>
      <c:catAx>
        <c:axId val="150395520"/>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151413504"/>
        <c:crosses val="autoZero"/>
        <c:auto val="1"/>
        <c:lblAlgn val="ctr"/>
        <c:lblOffset val="100"/>
        <c:noMultiLvlLbl val="0"/>
      </c:catAx>
      <c:valAx>
        <c:axId val="151413504"/>
        <c:scaling>
          <c:orientation val="minMax"/>
        </c:scaling>
        <c:delete val="0"/>
        <c:axPos val="l"/>
        <c:majorGridlines/>
        <c:title>
          <c:tx>
            <c:rich>
              <a:bodyPr rot="-5400000" vert="horz"/>
              <a:lstStyle/>
              <a:p>
                <a:pPr>
                  <a:defRPr/>
                </a:pPr>
                <a:r>
                  <a:rPr lang="en-GB"/>
                  <a:t>Average Update</a:t>
                </a:r>
                <a:r>
                  <a:rPr lang="en-GB" baseline="0"/>
                  <a:t>s per second</a:t>
                </a:r>
                <a:endParaRPr lang="en-GB"/>
              </a:p>
            </c:rich>
          </c:tx>
          <c:overlay val="0"/>
        </c:title>
        <c:numFmt formatCode="General" sourceLinked="1"/>
        <c:majorTickMark val="out"/>
        <c:minorTickMark val="none"/>
        <c:tickLblPos val="nextTo"/>
        <c:crossAx val="150395520"/>
        <c:crosses val="autoZero"/>
        <c:crossBetween val="between"/>
      </c:valAx>
    </c:plotArea>
    <c:legend>
      <c:legendPos val="r"/>
      <c:layout>
        <c:manualLayout>
          <c:xMode val="edge"/>
          <c:yMode val="edge"/>
          <c:x val="0.66867774456220963"/>
          <c:y val="5.504290782650885E-2"/>
          <c:w val="0.33132225543779037"/>
          <c:h val="0.83775759437797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2024721431814"/>
          <c:y val="5.2389016742697782E-2"/>
          <c:w val="0.4825748842022699"/>
          <c:h val="0.61114413760355968"/>
        </c:manualLayout>
      </c:layout>
      <c:barChart>
        <c:barDir val="col"/>
        <c:grouping val="clustered"/>
        <c:varyColors val="0"/>
        <c:ser>
          <c:idx val="0"/>
          <c:order val="0"/>
          <c:tx>
            <c:strRef>
              <c:f>Sheet1!$E$9</c:f>
              <c:strCache>
                <c:ptCount val="1"/>
                <c:pt idx="0">
                  <c:v>Basic GPU</c:v>
                </c:pt>
              </c:strCache>
            </c:strRef>
          </c:tx>
          <c:invertIfNegative val="0"/>
          <c:cat>
            <c:numRef>
              <c:f>Sheet1!$F$10:$I$10</c:f>
              <c:numCache>
                <c:formatCode>#,##0</c:formatCode>
                <c:ptCount val="4"/>
                <c:pt idx="0">
                  <c:v>1024</c:v>
                </c:pt>
                <c:pt idx="1">
                  <c:v>10240</c:v>
                </c:pt>
                <c:pt idx="2">
                  <c:v>102400</c:v>
                </c:pt>
                <c:pt idx="3">
                  <c:v>1024000</c:v>
                </c:pt>
              </c:numCache>
            </c:numRef>
          </c:cat>
          <c:val>
            <c:numRef>
              <c:f>Sheet1!$F$14:$I$14</c:f>
              <c:numCache>
                <c:formatCode>General</c:formatCode>
                <c:ptCount val="4"/>
                <c:pt idx="0">
                  <c:v>68.125701459034801</c:v>
                </c:pt>
                <c:pt idx="1">
                  <c:v>109.38023450586263</c:v>
                </c:pt>
                <c:pt idx="2">
                  <c:v>175.86206896551724</c:v>
                </c:pt>
                <c:pt idx="3">
                  <c:v>183.33333333333334</c:v>
                </c:pt>
              </c:numCache>
            </c:numRef>
          </c:val>
        </c:ser>
        <c:ser>
          <c:idx val="1"/>
          <c:order val="1"/>
          <c:tx>
            <c:strRef>
              <c:f>Sheet1!$E$15</c:f>
              <c:strCache>
                <c:ptCount val="1"/>
                <c:pt idx="0">
                  <c:v>Copying Less Data</c:v>
                </c:pt>
              </c:strCache>
            </c:strRef>
          </c:tx>
          <c:invertIfNegative val="0"/>
          <c:val>
            <c:numRef>
              <c:f>Sheet1!$F$20:$I$20</c:f>
              <c:numCache>
                <c:formatCode>General</c:formatCode>
                <c:ptCount val="4"/>
                <c:pt idx="0">
                  <c:v>70.707070707070713</c:v>
                </c:pt>
                <c:pt idx="1">
                  <c:v>113.73534338358459</c:v>
                </c:pt>
                <c:pt idx="2">
                  <c:v>184.48275862068965</c:v>
                </c:pt>
                <c:pt idx="3">
                  <c:v>200</c:v>
                </c:pt>
              </c:numCache>
            </c:numRef>
          </c:val>
        </c:ser>
        <c:ser>
          <c:idx val="5"/>
          <c:order val="2"/>
          <c:tx>
            <c:strRef>
              <c:f>Sheet1!$K$3</c:f>
              <c:strCache>
                <c:ptCount val="1"/>
                <c:pt idx="0">
                  <c:v>Split Functions (CPU BP)</c:v>
                </c:pt>
              </c:strCache>
            </c:strRef>
          </c:tx>
          <c:invertIfNegative val="0"/>
          <c:val>
            <c:numRef>
              <c:f>Sheet1!$L$8:$O$8</c:f>
              <c:numCache>
                <c:formatCode>General</c:formatCode>
                <c:ptCount val="4"/>
                <c:pt idx="0">
                  <c:v>68.013468013468014</c:v>
                </c:pt>
                <c:pt idx="1">
                  <c:v>111.05527638190952</c:v>
                </c:pt>
                <c:pt idx="2">
                  <c:v>182.75862068965517</c:v>
                </c:pt>
                <c:pt idx="3">
                  <c:v>200</c:v>
                </c:pt>
              </c:numCache>
            </c:numRef>
          </c:val>
        </c:ser>
        <c:ser>
          <c:idx val="7"/>
          <c:order val="3"/>
          <c:tx>
            <c:strRef>
              <c:f>Sheet1!$K$15</c:f>
              <c:strCache>
                <c:ptCount val="1"/>
                <c:pt idx="0">
                  <c:v>Sorted Data</c:v>
                </c:pt>
              </c:strCache>
            </c:strRef>
          </c:tx>
          <c:invertIfNegative val="0"/>
          <c:val>
            <c:numRef>
              <c:f>Sheet1!$L$20:$O$20</c:f>
              <c:numCache>
                <c:formatCode>General</c:formatCode>
                <c:ptCount val="4"/>
                <c:pt idx="0">
                  <c:v>154.76992143658811</c:v>
                </c:pt>
                <c:pt idx="1">
                  <c:v>266.66666666666663</c:v>
                </c:pt>
                <c:pt idx="2">
                  <c:v>518.9655172413793</c:v>
                </c:pt>
                <c:pt idx="3">
                  <c:v>566.66666666666674</c:v>
                </c:pt>
              </c:numCache>
            </c:numRef>
          </c:val>
        </c:ser>
        <c:ser>
          <c:idx val="4"/>
          <c:order val="4"/>
          <c:tx>
            <c:strRef>
              <c:f>Sheet1!$E$33</c:f>
              <c:strCache>
                <c:ptCount val="1"/>
                <c:pt idx="0">
                  <c:v>GPU Player &amp; Agent BP</c:v>
                </c:pt>
              </c:strCache>
            </c:strRef>
          </c:tx>
          <c:invertIfNegative val="0"/>
          <c:val>
            <c:numRef>
              <c:f>Sheet1!$F$38:$I$38</c:f>
              <c:numCache>
                <c:formatCode>General</c:formatCode>
                <c:ptCount val="4"/>
                <c:pt idx="0">
                  <c:v>186.86868686868686</c:v>
                </c:pt>
                <c:pt idx="1">
                  <c:v>366.33165829145725</c:v>
                </c:pt>
                <c:pt idx="2">
                  <c:v>953.44827586206884</c:v>
                </c:pt>
                <c:pt idx="3">
                  <c:v>0</c:v>
                </c:pt>
              </c:numCache>
            </c:numRef>
          </c:val>
        </c:ser>
        <c:ser>
          <c:idx val="3"/>
          <c:order val="5"/>
          <c:tx>
            <c:strRef>
              <c:f>Sheet1!$E$27</c:f>
              <c:strCache>
                <c:ptCount val="1"/>
                <c:pt idx="0">
                  <c:v>GPU Player BP</c:v>
                </c:pt>
              </c:strCache>
            </c:strRef>
          </c:tx>
          <c:invertIfNegative val="0"/>
          <c:val>
            <c:numRef>
              <c:f>Sheet1!$F$32:$I$32</c:f>
              <c:numCache>
                <c:formatCode>General</c:formatCode>
                <c:ptCount val="4"/>
                <c:pt idx="0">
                  <c:v>164.14141414141415</c:v>
                </c:pt>
                <c:pt idx="1">
                  <c:v>418.76046901172526</c:v>
                </c:pt>
                <c:pt idx="2">
                  <c:v>1072.4137931034484</c:v>
                </c:pt>
                <c:pt idx="3">
                  <c:v>1333.3333333333335</c:v>
                </c:pt>
              </c:numCache>
            </c:numRef>
          </c:val>
        </c:ser>
        <c:ser>
          <c:idx val="2"/>
          <c:order val="6"/>
          <c:tx>
            <c:strRef>
              <c:f>Sheet1!$E$21</c:f>
              <c:strCache>
                <c:ptCount val="1"/>
                <c:pt idx="0">
                  <c:v>GPU Original BP</c:v>
                </c:pt>
              </c:strCache>
            </c:strRef>
          </c:tx>
          <c:invertIfNegative val="0"/>
          <c:val>
            <c:numRef>
              <c:f>Sheet1!$F$26:$I$26</c:f>
              <c:numCache>
                <c:formatCode>General</c:formatCode>
                <c:ptCount val="4"/>
                <c:pt idx="0">
                  <c:v>64.478114478114492</c:v>
                </c:pt>
                <c:pt idx="1">
                  <c:v>186.4321608040201</c:v>
                </c:pt>
                <c:pt idx="2">
                  <c:v>1127.5862068965519</c:v>
                </c:pt>
                <c:pt idx="3">
                  <c:v>1400.0000000000002</c:v>
                </c:pt>
              </c:numCache>
            </c:numRef>
          </c:val>
        </c:ser>
        <c:ser>
          <c:idx val="6"/>
          <c:order val="7"/>
          <c:tx>
            <c:strRef>
              <c:f>Sheet1!$K$9</c:f>
              <c:strCache>
                <c:ptCount val="1"/>
                <c:pt idx="0">
                  <c:v>Split functions (GPU BP)</c:v>
                </c:pt>
              </c:strCache>
            </c:strRef>
          </c:tx>
          <c:invertIfNegative val="0"/>
          <c:val>
            <c:numRef>
              <c:f>Sheet1!$L$14:$O$14</c:f>
              <c:numCache>
                <c:formatCode>General</c:formatCode>
                <c:ptCount val="4"/>
                <c:pt idx="0">
                  <c:v>201.34680134680139</c:v>
                </c:pt>
                <c:pt idx="1">
                  <c:v>371.35678391959794</c:v>
                </c:pt>
                <c:pt idx="2">
                  <c:v>1201.7241379310344</c:v>
                </c:pt>
                <c:pt idx="3">
                  <c:v>1466.6666666666667</c:v>
                </c:pt>
              </c:numCache>
            </c:numRef>
          </c:val>
        </c:ser>
        <c:dLbls>
          <c:showLegendKey val="0"/>
          <c:showVal val="0"/>
          <c:showCatName val="0"/>
          <c:showSerName val="0"/>
          <c:showPercent val="0"/>
          <c:showBubbleSize val="0"/>
        </c:dLbls>
        <c:gapWidth val="150"/>
        <c:axId val="157911296"/>
        <c:axId val="164614528"/>
      </c:barChart>
      <c:catAx>
        <c:axId val="157911296"/>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164614528"/>
        <c:crosses val="autoZero"/>
        <c:auto val="1"/>
        <c:lblAlgn val="ctr"/>
        <c:lblOffset val="100"/>
        <c:noMultiLvlLbl val="0"/>
      </c:catAx>
      <c:valAx>
        <c:axId val="164614528"/>
        <c:scaling>
          <c:orientation val="minMax"/>
        </c:scaling>
        <c:delete val="0"/>
        <c:axPos val="l"/>
        <c:majorGridlines/>
        <c:title>
          <c:tx>
            <c:rich>
              <a:bodyPr rot="-5400000" vert="horz"/>
              <a:lstStyle/>
              <a:p>
                <a:pPr>
                  <a:defRPr/>
                </a:pPr>
                <a:r>
                  <a:rPr lang="en-GB"/>
                  <a:t>%</a:t>
                </a:r>
                <a:r>
                  <a:rPr lang="en-GB" baseline="0"/>
                  <a:t> increase over CPU Implementation</a:t>
                </a:r>
                <a:endParaRPr lang="en-GB"/>
              </a:p>
            </c:rich>
          </c:tx>
          <c:overlay val="0"/>
        </c:title>
        <c:numFmt formatCode="General" sourceLinked="1"/>
        <c:majorTickMark val="out"/>
        <c:minorTickMark val="none"/>
        <c:tickLblPos val="nextTo"/>
        <c:crossAx val="157911296"/>
        <c:crosses val="autoZero"/>
        <c:crossBetween val="between"/>
      </c:valAx>
    </c:plotArea>
    <c:legend>
      <c:legendPos val="r"/>
      <c:layout>
        <c:manualLayout>
          <c:xMode val="edge"/>
          <c:yMode val="edge"/>
          <c:x val="0.66867774456220963"/>
          <c:y val="5.0387377770504241E-2"/>
          <c:w val="0.33132225543779037"/>
          <c:h val="0.68261697632718821"/>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6D"/>
    <w:rsid w:val="003C5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8E50D81A349618875A61442CAE5F1">
    <w:name w:val="7368E50D81A349618875A61442CAE5F1"/>
    <w:rsid w:val="003C506D"/>
  </w:style>
  <w:style w:type="paragraph" w:customStyle="1" w:styleId="728DC7E3B2194C039A5C66545E28AE5E">
    <w:name w:val="728DC7E3B2194C039A5C66545E28AE5E"/>
    <w:rsid w:val="003C506D"/>
  </w:style>
  <w:style w:type="paragraph" w:customStyle="1" w:styleId="3B0534F35BAB429AABB8B086906C95E4">
    <w:name w:val="3B0534F35BAB429AABB8B086906C95E4"/>
    <w:rsid w:val="003C50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8E50D81A349618875A61442CAE5F1">
    <w:name w:val="7368E50D81A349618875A61442CAE5F1"/>
    <w:rsid w:val="003C506D"/>
  </w:style>
  <w:style w:type="paragraph" w:customStyle="1" w:styleId="728DC7E3B2194C039A5C66545E28AE5E">
    <w:name w:val="728DC7E3B2194C039A5C66545E28AE5E"/>
    <w:rsid w:val="003C506D"/>
  </w:style>
  <w:style w:type="paragraph" w:customStyle="1" w:styleId="3B0534F35BAB429AABB8B086906C95E4">
    <w:name w:val="3B0534F35BAB429AABB8B086906C95E4"/>
    <w:rsid w:val="003C50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DB257-D0CE-412C-9E8F-C213BC3A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Dissertation.dot</Template>
  <TotalTime>0</TotalTime>
  <Pages>35</Pages>
  <Words>10269</Words>
  <Characters>58534</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cp:lastModifiedBy>
  <cp:revision>2</cp:revision>
  <cp:lastPrinted>2011-02-21T16:47:00Z</cp:lastPrinted>
  <dcterms:created xsi:type="dcterms:W3CDTF">2015-05-24T12:00:00Z</dcterms:created>
  <dcterms:modified xsi:type="dcterms:W3CDTF">2015-05-24T12:00:00Z</dcterms:modified>
</cp:coreProperties>
</file>